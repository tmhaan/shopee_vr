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686124" w14:textId="77777777" w:rsidR="00A30B51" w:rsidRPr="00A71D93" w:rsidRDefault="00A30B51" w:rsidP="00A30B51">
      <w:pPr>
        <w:spacing w:before="240" w:after="240"/>
        <w:jc w:val="both"/>
        <w:rPr>
          <w:rFonts w:ascii="Arial" w:hAnsi="Arial" w:cs="Arial"/>
          <w:bCs/>
          <w:sz w:val="42"/>
          <w:szCs w:val="40"/>
        </w:rPr>
      </w:pPr>
    </w:p>
    <w:p w14:paraId="3C6376D3" w14:textId="77777777" w:rsidR="00A30B51" w:rsidRPr="00A71D93" w:rsidRDefault="00A30B51" w:rsidP="00A30B51">
      <w:pPr>
        <w:jc w:val="center"/>
        <w:rPr>
          <w:rFonts w:ascii="Arial" w:hAnsi="Arial" w:cs="Arial"/>
          <w:sz w:val="27"/>
          <w:szCs w:val="27"/>
        </w:rPr>
      </w:pPr>
      <w:r w:rsidRPr="00A71D93">
        <w:rPr>
          <w:rFonts w:ascii="Arial" w:hAnsi="Arial" w:cs="Arial"/>
          <w:sz w:val="27"/>
          <w:szCs w:val="27"/>
        </w:rPr>
        <w:t xml:space="preserve">TÀI LIỆU </w:t>
      </w:r>
    </w:p>
    <w:p w14:paraId="4ED240D6" w14:textId="77777777" w:rsidR="00A30B51" w:rsidRPr="00A71D93" w:rsidRDefault="00A30B51" w:rsidP="00A30B51">
      <w:pPr>
        <w:jc w:val="center"/>
        <w:rPr>
          <w:rFonts w:ascii="Arial" w:hAnsi="Arial" w:cs="Arial"/>
          <w:sz w:val="27"/>
          <w:szCs w:val="27"/>
        </w:rPr>
      </w:pPr>
      <w:r w:rsidRPr="00A71D93">
        <w:rPr>
          <w:rFonts w:ascii="Arial" w:hAnsi="Arial" w:cs="Arial"/>
          <w:sz w:val="27"/>
          <w:szCs w:val="27"/>
        </w:rPr>
        <w:t>MÔ TẢ CẤU TRÚC CƠ SỞ DỮ LIỆU</w:t>
      </w:r>
    </w:p>
    <w:p w14:paraId="730E36D1" w14:textId="77777777" w:rsidR="00A30B51" w:rsidRPr="00A71D93" w:rsidRDefault="00A30B51" w:rsidP="00A30B51">
      <w:pPr>
        <w:adjustRightInd w:val="0"/>
        <w:spacing w:after="200" w:line="276" w:lineRule="auto"/>
        <w:jc w:val="both"/>
        <w:textAlignment w:val="baseline"/>
        <w:rPr>
          <w:rFonts w:ascii="Arial" w:hAnsi="Arial" w:cs="Arial"/>
          <w:bCs/>
          <w:sz w:val="22"/>
          <w:szCs w:val="22"/>
          <w:lang w:val="vi-VN" w:eastAsia="vi-VN"/>
        </w:rPr>
      </w:pPr>
    </w:p>
    <w:tbl>
      <w:tblPr>
        <w:tblW w:w="561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575"/>
        <w:gridCol w:w="4042"/>
      </w:tblGrid>
      <w:tr w:rsidR="00A30B51" w:rsidRPr="00A71D93" w14:paraId="7E067BEC" w14:textId="77777777" w:rsidTr="00FD3D93">
        <w:trPr>
          <w:trHeight w:val="534"/>
          <w:jc w:val="center"/>
        </w:trPr>
        <w:tc>
          <w:tcPr>
            <w:tcW w:w="1575" w:type="dxa"/>
            <w:shd w:val="clear" w:color="auto" w:fill="BFBFBF" w:themeFill="background1" w:themeFillShade="BF"/>
          </w:tcPr>
          <w:p w14:paraId="0359F168" w14:textId="77777777" w:rsidR="00A30B51" w:rsidRPr="00A71D93" w:rsidRDefault="00A30B51" w:rsidP="00FD3D93">
            <w:pPr>
              <w:pStyle w:val="FISTableText"/>
              <w:spacing w:before="120"/>
              <w:rPr>
                <w:rFonts w:ascii="Arial" w:hAnsi="Arial" w:cs="Arial"/>
                <w:bCs/>
                <w:lang w:eastAsia="ja-JP"/>
              </w:rPr>
            </w:pPr>
            <w:r w:rsidRPr="00A71D93">
              <w:rPr>
                <w:rFonts w:ascii="Arial" w:hAnsi="Arial" w:cs="Arial"/>
                <w:bCs/>
                <w:lang w:eastAsia="ja-JP"/>
              </w:rPr>
              <w:t>Mã hợp đồng</w:t>
            </w:r>
          </w:p>
        </w:tc>
        <w:tc>
          <w:tcPr>
            <w:tcW w:w="4042" w:type="dxa"/>
          </w:tcPr>
          <w:p w14:paraId="2C8ED177" w14:textId="36C5C4A0" w:rsidR="00A30B51" w:rsidRPr="00A71D93" w:rsidRDefault="00A30B51" w:rsidP="00FD3D93">
            <w:pPr>
              <w:spacing w:before="120"/>
              <w:rPr>
                <w:rFonts w:ascii="Arial" w:hAnsi="Arial" w:cs="Arial"/>
                <w:szCs w:val="20"/>
              </w:rPr>
            </w:pPr>
          </w:p>
        </w:tc>
      </w:tr>
      <w:tr w:rsidR="00A30B51" w:rsidRPr="00A71D93" w14:paraId="6A32D0D5" w14:textId="77777777" w:rsidTr="00FD3D93">
        <w:trPr>
          <w:trHeight w:val="534"/>
          <w:jc w:val="center"/>
        </w:trPr>
        <w:tc>
          <w:tcPr>
            <w:tcW w:w="1575" w:type="dxa"/>
            <w:shd w:val="clear" w:color="auto" w:fill="BFBFBF" w:themeFill="background1" w:themeFillShade="BF"/>
          </w:tcPr>
          <w:p w14:paraId="59CD07B1" w14:textId="77777777" w:rsidR="00A30B51" w:rsidRPr="00A71D93" w:rsidRDefault="00A30B51" w:rsidP="00FD3D93">
            <w:pPr>
              <w:pStyle w:val="FISTableText"/>
              <w:spacing w:before="120"/>
              <w:rPr>
                <w:rFonts w:ascii="Arial" w:hAnsi="Arial" w:cs="Arial"/>
                <w:bCs/>
                <w:lang w:eastAsia="ja-JP"/>
              </w:rPr>
            </w:pPr>
            <w:r w:rsidRPr="00A71D93">
              <w:rPr>
                <w:rFonts w:ascii="Arial" w:hAnsi="Arial" w:cs="Arial"/>
                <w:bCs/>
                <w:lang w:eastAsia="ja-JP"/>
              </w:rPr>
              <w:t>Dự án</w:t>
            </w:r>
          </w:p>
        </w:tc>
        <w:tc>
          <w:tcPr>
            <w:tcW w:w="4042" w:type="dxa"/>
          </w:tcPr>
          <w:p w14:paraId="29ACEDFD" w14:textId="5A70DC71" w:rsidR="00A30B51" w:rsidRPr="00A71D93" w:rsidRDefault="00A30B51" w:rsidP="00FD3D93">
            <w:pPr>
              <w:spacing w:before="120"/>
              <w:rPr>
                <w:rFonts w:ascii="Arial" w:hAnsi="Arial" w:cs="Arial"/>
                <w:szCs w:val="20"/>
              </w:rPr>
            </w:pPr>
          </w:p>
        </w:tc>
      </w:tr>
      <w:tr w:rsidR="00A30B51" w:rsidRPr="00A71D93" w14:paraId="0B7BBB1D" w14:textId="77777777" w:rsidTr="00FD3D93">
        <w:trPr>
          <w:trHeight w:val="534"/>
          <w:jc w:val="center"/>
        </w:trPr>
        <w:tc>
          <w:tcPr>
            <w:tcW w:w="1575" w:type="dxa"/>
            <w:shd w:val="clear" w:color="auto" w:fill="BFBFBF" w:themeFill="background1" w:themeFillShade="BF"/>
          </w:tcPr>
          <w:p w14:paraId="3A8277FC" w14:textId="77777777" w:rsidR="00A30B51" w:rsidRPr="00A71D93" w:rsidRDefault="00A30B51" w:rsidP="00FD3D93">
            <w:pPr>
              <w:pStyle w:val="FISTableText"/>
              <w:spacing w:before="120"/>
              <w:rPr>
                <w:rFonts w:ascii="Arial" w:hAnsi="Arial" w:cs="Arial"/>
                <w:bCs/>
                <w:lang w:eastAsia="ja-JP"/>
              </w:rPr>
            </w:pPr>
            <w:r w:rsidRPr="00A71D93">
              <w:rPr>
                <w:rFonts w:ascii="Arial" w:hAnsi="Arial" w:cs="Arial"/>
                <w:bCs/>
                <w:lang w:eastAsia="ja-JP"/>
              </w:rPr>
              <w:t>Mã dự án</w:t>
            </w:r>
          </w:p>
        </w:tc>
        <w:tc>
          <w:tcPr>
            <w:tcW w:w="4042" w:type="dxa"/>
          </w:tcPr>
          <w:p w14:paraId="3A41DB02" w14:textId="5C150557" w:rsidR="00A30B51" w:rsidRPr="00A71D93" w:rsidRDefault="00A30B51" w:rsidP="00FD3D93">
            <w:pPr>
              <w:spacing w:before="120"/>
              <w:rPr>
                <w:rFonts w:ascii="Arial" w:hAnsi="Arial" w:cs="Arial"/>
                <w:szCs w:val="20"/>
              </w:rPr>
            </w:pPr>
          </w:p>
        </w:tc>
      </w:tr>
      <w:tr w:rsidR="00A30B51" w:rsidRPr="00A71D93" w14:paraId="1C033E70" w14:textId="77777777" w:rsidTr="00FD3D93">
        <w:trPr>
          <w:trHeight w:val="534"/>
          <w:jc w:val="center"/>
        </w:trPr>
        <w:tc>
          <w:tcPr>
            <w:tcW w:w="1575" w:type="dxa"/>
            <w:shd w:val="clear" w:color="auto" w:fill="BFBFBF" w:themeFill="background1" w:themeFillShade="BF"/>
          </w:tcPr>
          <w:p w14:paraId="24C603C8" w14:textId="77777777" w:rsidR="00A30B51" w:rsidRPr="00A71D93" w:rsidRDefault="00A30B51" w:rsidP="00FD3D93">
            <w:pPr>
              <w:pStyle w:val="FISTableText"/>
              <w:spacing w:before="120"/>
              <w:rPr>
                <w:rFonts w:ascii="Arial" w:hAnsi="Arial" w:cs="Arial"/>
                <w:bCs/>
                <w:lang w:eastAsia="ja-JP"/>
              </w:rPr>
            </w:pPr>
            <w:r w:rsidRPr="00A71D93">
              <w:rPr>
                <w:rFonts w:ascii="Arial" w:hAnsi="Arial" w:cs="Arial"/>
                <w:bCs/>
                <w:lang w:eastAsia="ja-JP"/>
              </w:rPr>
              <w:t>Mã tài liệu</w:t>
            </w:r>
          </w:p>
        </w:tc>
        <w:tc>
          <w:tcPr>
            <w:tcW w:w="4042" w:type="dxa"/>
          </w:tcPr>
          <w:p w14:paraId="5B8BC4A1" w14:textId="2D7AC4EE" w:rsidR="00A30B51" w:rsidRPr="00A71D93" w:rsidRDefault="00A30B51" w:rsidP="00FD3D93">
            <w:pPr>
              <w:spacing w:before="120"/>
              <w:rPr>
                <w:rFonts w:ascii="Arial" w:hAnsi="Arial" w:cs="Arial"/>
                <w:szCs w:val="20"/>
              </w:rPr>
            </w:pPr>
          </w:p>
        </w:tc>
      </w:tr>
      <w:tr w:rsidR="00A30B51" w:rsidRPr="00A71D93" w14:paraId="42C21ED6" w14:textId="77777777" w:rsidTr="00FD3D93">
        <w:trPr>
          <w:trHeight w:val="534"/>
          <w:jc w:val="center"/>
        </w:trPr>
        <w:tc>
          <w:tcPr>
            <w:tcW w:w="1575" w:type="dxa"/>
            <w:shd w:val="clear" w:color="auto" w:fill="BFBFBF" w:themeFill="background1" w:themeFillShade="BF"/>
          </w:tcPr>
          <w:p w14:paraId="437F2262" w14:textId="77777777" w:rsidR="00A30B51" w:rsidRPr="00A71D93" w:rsidRDefault="00A30B51" w:rsidP="00FD3D93">
            <w:pPr>
              <w:pStyle w:val="FISTableText"/>
              <w:spacing w:before="120"/>
              <w:rPr>
                <w:rFonts w:ascii="Arial" w:hAnsi="Arial" w:cs="Arial"/>
                <w:bCs/>
                <w:lang w:eastAsia="ja-JP"/>
              </w:rPr>
            </w:pPr>
            <w:r w:rsidRPr="00A71D93">
              <w:rPr>
                <w:rFonts w:ascii="Arial" w:hAnsi="Arial" w:cs="Arial"/>
                <w:bCs/>
                <w:lang w:eastAsia="ja-JP"/>
              </w:rPr>
              <w:t>Phiên bản tài liệu</w:t>
            </w:r>
          </w:p>
        </w:tc>
        <w:tc>
          <w:tcPr>
            <w:tcW w:w="4042" w:type="dxa"/>
          </w:tcPr>
          <w:p w14:paraId="7F56DF51" w14:textId="499492F2" w:rsidR="00A30B51" w:rsidRPr="00A71D93" w:rsidRDefault="00A30B51" w:rsidP="00FD3D93">
            <w:pPr>
              <w:spacing w:before="120"/>
              <w:rPr>
                <w:rFonts w:ascii="Arial" w:hAnsi="Arial" w:cs="Arial"/>
                <w:szCs w:val="20"/>
              </w:rPr>
            </w:pPr>
          </w:p>
        </w:tc>
      </w:tr>
    </w:tbl>
    <w:p w14:paraId="2C25CDB0" w14:textId="77777777" w:rsidR="00A30B51" w:rsidRPr="00A71D93" w:rsidRDefault="00A30B51" w:rsidP="00A30B51">
      <w:pPr>
        <w:jc w:val="both"/>
        <w:rPr>
          <w:rFonts w:ascii="Arial" w:hAnsi="Arial" w:cs="Arial"/>
          <w:sz w:val="22"/>
          <w:szCs w:val="22"/>
        </w:rPr>
      </w:pPr>
    </w:p>
    <w:p w14:paraId="41509987" w14:textId="77777777" w:rsidR="00A30B51" w:rsidRPr="00A71D93" w:rsidRDefault="00A30B51" w:rsidP="00A30B51">
      <w:pPr>
        <w:jc w:val="both"/>
        <w:rPr>
          <w:rFonts w:ascii="Arial" w:hAnsi="Arial" w:cs="Arial"/>
          <w:sz w:val="22"/>
          <w:szCs w:val="22"/>
        </w:rPr>
      </w:pPr>
    </w:p>
    <w:p w14:paraId="4C1E998C" w14:textId="77777777" w:rsidR="00A30B51" w:rsidRPr="00A71D93" w:rsidRDefault="00A30B51" w:rsidP="00A30B51">
      <w:pPr>
        <w:jc w:val="both"/>
        <w:rPr>
          <w:rFonts w:ascii="Arial" w:hAnsi="Arial" w:cs="Arial"/>
          <w:sz w:val="22"/>
          <w:szCs w:val="22"/>
        </w:rPr>
      </w:pPr>
    </w:p>
    <w:p w14:paraId="4CF570F7" w14:textId="77777777" w:rsidR="00A30B51" w:rsidRPr="00A71D93" w:rsidRDefault="00A30B51" w:rsidP="00A30B51">
      <w:pPr>
        <w:jc w:val="both"/>
        <w:rPr>
          <w:rFonts w:ascii="Arial" w:hAnsi="Arial" w:cs="Arial"/>
        </w:rPr>
      </w:pPr>
    </w:p>
    <w:p w14:paraId="7EFB9D27" w14:textId="77777777" w:rsidR="00A30B51" w:rsidRPr="00A71D93" w:rsidRDefault="00A30B51" w:rsidP="00A30B51">
      <w:pPr>
        <w:jc w:val="both"/>
        <w:rPr>
          <w:rFonts w:ascii="Arial" w:hAnsi="Arial" w:cs="Arial"/>
        </w:rPr>
      </w:pPr>
    </w:p>
    <w:p w14:paraId="15C8D0D0" w14:textId="77777777" w:rsidR="00A30B51" w:rsidRPr="00A71D93" w:rsidRDefault="00A30B51" w:rsidP="00A30B51">
      <w:pPr>
        <w:jc w:val="both"/>
        <w:rPr>
          <w:rFonts w:ascii="Arial" w:hAnsi="Arial" w:cs="Arial"/>
        </w:rPr>
      </w:pPr>
    </w:p>
    <w:p w14:paraId="53FF87EA" w14:textId="77777777" w:rsidR="00A30B51" w:rsidRPr="00A71D93" w:rsidRDefault="00A30B51" w:rsidP="00A30B51">
      <w:pPr>
        <w:jc w:val="both"/>
        <w:rPr>
          <w:rFonts w:ascii="Arial" w:hAnsi="Arial" w:cs="Arial"/>
        </w:rPr>
      </w:pPr>
    </w:p>
    <w:p w14:paraId="0D0DF95F" w14:textId="77777777" w:rsidR="00A30B51" w:rsidRPr="00A71D93" w:rsidRDefault="00A30B51" w:rsidP="00A30B51">
      <w:pPr>
        <w:jc w:val="both"/>
        <w:rPr>
          <w:rFonts w:ascii="Arial" w:hAnsi="Arial" w:cs="Arial"/>
        </w:rPr>
      </w:pPr>
    </w:p>
    <w:p w14:paraId="6C24716C" w14:textId="77777777" w:rsidR="00A30B51" w:rsidRPr="00A71D93" w:rsidRDefault="00A30B51" w:rsidP="00A30B51">
      <w:pPr>
        <w:jc w:val="both"/>
        <w:rPr>
          <w:rFonts w:ascii="Arial" w:hAnsi="Arial" w:cs="Arial"/>
        </w:rPr>
      </w:pPr>
    </w:p>
    <w:p w14:paraId="4D203A1D" w14:textId="77777777" w:rsidR="00A30B51" w:rsidRPr="00A71D93" w:rsidRDefault="00A30B51" w:rsidP="00A30B51">
      <w:pPr>
        <w:jc w:val="both"/>
        <w:rPr>
          <w:rFonts w:ascii="Arial" w:hAnsi="Arial" w:cs="Arial"/>
        </w:rPr>
      </w:pPr>
    </w:p>
    <w:p w14:paraId="68624A5E" w14:textId="77777777" w:rsidR="00A30B51" w:rsidRPr="00A71D93" w:rsidRDefault="00A30B51" w:rsidP="00A30B51">
      <w:pPr>
        <w:jc w:val="both"/>
        <w:rPr>
          <w:rFonts w:ascii="Arial" w:hAnsi="Arial" w:cs="Arial"/>
        </w:rPr>
      </w:pPr>
    </w:p>
    <w:p w14:paraId="1DCBDE34" w14:textId="77777777" w:rsidR="00A30B51" w:rsidRPr="00A71D93" w:rsidRDefault="00A30B51" w:rsidP="00A30B51">
      <w:pPr>
        <w:jc w:val="both"/>
        <w:rPr>
          <w:rFonts w:ascii="Arial" w:hAnsi="Arial" w:cs="Arial"/>
        </w:rPr>
      </w:pPr>
    </w:p>
    <w:p w14:paraId="31183381" w14:textId="77777777" w:rsidR="00A30B51" w:rsidRPr="00A71D93" w:rsidRDefault="00A30B51" w:rsidP="00A30B51">
      <w:pPr>
        <w:jc w:val="both"/>
        <w:rPr>
          <w:rFonts w:ascii="Arial" w:hAnsi="Arial" w:cs="Arial"/>
        </w:rPr>
      </w:pPr>
    </w:p>
    <w:p w14:paraId="087CA1B3" w14:textId="77777777" w:rsidR="00A30B51" w:rsidRPr="00A71D93" w:rsidRDefault="00A30B51" w:rsidP="00A30B51">
      <w:pPr>
        <w:jc w:val="both"/>
        <w:rPr>
          <w:rFonts w:ascii="Arial" w:hAnsi="Arial" w:cs="Arial"/>
        </w:rPr>
      </w:pPr>
    </w:p>
    <w:p w14:paraId="30540E98" w14:textId="77777777" w:rsidR="00A30B51" w:rsidRPr="00A71D93" w:rsidRDefault="00A30B51" w:rsidP="00A30B51">
      <w:pPr>
        <w:jc w:val="both"/>
        <w:rPr>
          <w:rFonts w:ascii="Arial" w:hAnsi="Arial" w:cs="Arial"/>
        </w:rPr>
      </w:pPr>
    </w:p>
    <w:p w14:paraId="2858CE15" w14:textId="603BD3C0" w:rsidR="066F9B65" w:rsidRDefault="066F9B65" w:rsidP="066F9B65">
      <w:pPr>
        <w:jc w:val="both"/>
        <w:rPr>
          <w:rFonts w:ascii="Arial" w:hAnsi="Arial" w:cs="Arial"/>
        </w:rPr>
      </w:pPr>
    </w:p>
    <w:p w14:paraId="63D4A095" w14:textId="77777777" w:rsidR="00FF5D6B" w:rsidRDefault="00FF5D6B" w:rsidP="066F9B65">
      <w:pPr>
        <w:jc w:val="both"/>
        <w:rPr>
          <w:rFonts w:ascii="Arial" w:hAnsi="Arial" w:cs="Arial"/>
        </w:rPr>
      </w:pPr>
    </w:p>
    <w:p w14:paraId="46530E88" w14:textId="77777777" w:rsidR="00FF5D6B" w:rsidRDefault="00FF5D6B" w:rsidP="066F9B65">
      <w:pPr>
        <w:jc w:val="both"/>
        <w:rPr>
          <w:rFonts w:ascii="Arial" w:hAnsi="Arial" w:cs="Arial"/>
        </w:rPr>
      </w:pPr>
    </w:p>
    <w:p w14:paraId="663A014E" w14:textId="77777777" w:rsidR="00FF5D6B" w:rsidRDefault="00FF5D6B" w:rsidP="066F9B65">
      <w:pPr>
        <w:jc w:val="both"/>
        <w:rPr>
          <w:rFonts w:ascii="Arial" w:hAnsi="Arial" w:cs="Arial"/>
        </w:rPr>
      </w:pPr>
    </w:p>
    <w:p w14:paraId="5C2BD8D8" w14:textId="77777777" w:rsidR="00FF5D6B" w:rsidRDefault="00FF5D6B" w:rsidP="066F9B65">
      <w:pPr>
        <w:jc w:val="both"/>
        <w:rPr>
          <w:rFonts w:ascii="Arial" w:hAnsi="Arial" w:cs="Arial"/>
        </w:rPr>
      </w:pPr>
    </w:p>
    <w:p w14:paraId="520C80AC" w14:textId="77777777" w:rsidR="00FF5D6B" w:rsidRDefault="00FF5D6B" w:rsidP="066F9B65">
      <w:pPr>
        <w:jc w:val="both"/>
        <w:rPr>
          <w:rFonts w:ascii="Arial" w:hAnsi="Arial" w:cs="Arial"/>
        </w:rPr>
      </w:pPr>
    </w:p>
    <w:p w14:paraId="03F9125C" w14:textId="77777777" w:rsidR="00FF5D6B" w:rsidRDefault="00FF5D6B" w:rsidP="066F9B65">
      <w:pPr>
        <w:jc w:val="both"/>
        <w:rPr>
          <w:rFonts w:ascii="Arial" w:hAnsi="Arial" w:cs="Arial"/>
        </w:rPr>
      </w:pPr>
    </w:p>
    <w:p w14:paraId="7DB6C8D3" w14:textId="77777777" w:rsidR="00FF5D6B" w:rsidRDefault="00FF5D6B" w:rsidP="066F9B65">
      <w:pPr>
        <w:jc w:val="both"/>
        <w:rPr>
          <w:rFonts w:ascii="Arial" w:hAnsi="Arial" w:cs="Arial"/>
        </w:rPr>
      </w:pPr>
    </w:p>
    <w:p w14:paraId="074E4421" w14:textId="77777777" w:rsidR="00FF5D6B" w:rsidRDefault="00FF5D6B" w:rsidP="066F9B65">
      <w:pPr>
        <w:jc w:val="both"/>
        <w:rPr>
          <w:rFonts w:ascii="Arial" w:hAnsi="Arial" w:cs="Arial"/>
        </w:rPr>
      </w:pPr>
    </w:p>
    <w:p w14:paraId="5409580F" w14:textId="77777777" w:rsidR="00FF5D6B" w:rsidRDefault="00FF5D6B" w:rsidP="066F9B65">
      <w:pPr>
        <w:jc w:val="both"/>
        <w:rPr>
          <w:rFonts w:ascii="Arial" w:hAnsi="Arial" w:cs="Arial"/>
        </w:rPr>
      </w:pPr>
    </w:p>
    <w:p w14:paraId="6711398F" w14:textId="77777777" w:rsidR="00FF5D6B" w:rsidRDefault="00FF5D6B" w:rsidP="066F9B65">
      <w:pPr>
        <w:jc w:val="both"/>
        <w:rPr>
          <w:rFonts w:ascii="Arial" w:hAnsi="Arial" w:cs="Arial"/>
        </w:rPr>
      </w:pPr>
    </w:p>
    <w:p w14:paraId="77C13D27" w14:textId="26FE231A" w:rsidR="066F9B65" w:rsidRDefault="066F9B65" w:rsidP="066F9B65">
      <w:pPr>
        <w:jc w:val="both"/>
        <w:rPr>
          <w:rFonts w:ascii="Arial" w:hAnsi="Arial" w:cs="Arial"/>
        </w:rPr>
      </w:pPr>
    </w:p>
    <w:p w14:paraId="0A2AD082" w14:textId="5BBF88D1" w:rsidR="066F9B65" w:rsidRDefault="066F9B65" w:rsidP="066F9B65">
      <w:pPr>
        <w:jc w:val="both"/>
        <w:rPr>
          <w:rFonts w:ascii="Arial" w:hAnsi="Arial" w:cs="Arial"/>
        </w:rPr>
      </w:pPr>
    </w:p>
    <w:p w14:paraId="23C0AA66" w14:textId="77777777" w:rsidR="00A30B51" w:rsidRPr="00A71D93" w:rsidRDefault="00A30B51" w:rsidP="00A30B51">
      <w:pPr>
        <w:jc w:val="both"/>
        <w:rPr>
          <w:rFonts w:ascii="Arial" w:hAnsi="Arial" w:cs="Arial"/>
        </w:rPr>
      </w:pPr>
    </w:p>
    <w:p w14:paraId="3155C1FA" w14:textId="77777777" w:rsidR="00A30B51" w:rsidRPr="00A71D93" w:rsidRDefault="00A30B51" w:rsidP="00A30B51">
      <w:pPr>
        <w:jc w:val="both"/>
        <w:rPr>
          <w:rFonts w:ascii="Arial" w:hAnsi="Arial" w:cs="Arial"/>
        </w:rPr>
      </w:pPr>
    </w:p>
    <w:p w14:paraId="41FF7321" w14:textId="77777777" w:rsidR="00A30B51" w:rsidRPr="00A71D93" w:rsidRDefault="00A30B51" w:rsidP="00A30B51">
      <w:pPr>
        <w:jc w:val="both"/>
        <w:rPr>
          <w:rFonts w:ascii="Arial" w:hAnsi="Arial" w:cs="Arial"/>
        </w:rPr>
      </w:pPr>
    </w:p>
    <w:p w14:paraId="7FF0949F" w14:textId="77777777" w:rsidR="00A30B51" w:rsidRPr="00A71D93" w:rsidRDefault="00A30B51" w:rsidP="00A30B51">
      <w:pPr>
        <w:jc w:val="both"/>
        <w:rPr>
          <w:rFonts w:ascii="Arial" w:hAnsi="Arial" w:cs="Arial"/>
        </w:rPr>
      </w:pPr>
    </w:p>
    <w:p w14:paraId="4B829D95" w14:textId="77777777" w:rsidR="00A30B51" w:rsidRPr="00A71D93" w:rsidRDefault="00A30B51" w:rsidP="00A30B51">
      <w:pPr>
        <w:jc w:val="both"/>
        <w:rPr>
          <w:rFonts w:ascii="Arial" w:hAnsi="Arial" w:cs="Arial"/>
        </w:rPr>
      </w:pPr>
    </w:p>
    <w:p w14:paraId="6CE446DA" w14:textId="77777777" w:rsidR="00A30B51" w:rsidRPr="00A71D93" w:rsidRDefault="00A30B51" w:rsidP="00A30B51">
      <w:pPr>
        <w:jc w:val="both"/>
        <w:rPr>
          <w:rFonts w:ascii="Arial" w:hAnsi="Arial" w:cs="Arial"/>
        </w:rPr>
      </w:pPr>
    </w:p>
    <w:p w14:paraId="0C7EFE5A" w14:textId="77777777" w:rsidR="00A30B51" w:rsidRPr="00A71D93" w:rsidRDefault="00A30B51" w:rsidP="00A30B51">
      <w:pPr>
        <w:pStyle w:val="FISNormal"/>
        <w:ind w:left="270"/>
        <w:jc w:val="both"/>
        <w:rPr>
          <w:rFonts w:ascii="Arial" w:hAnsi="Arial" w:cs="Arial"/>
        </w:rPr>
      </w:pPr>
      <w:r w:rsidRPr="00A71D93">
        <w:rPr>
          <w:rFonts w:ascii="Arial" w:hAnsi="Arial" w:cs="Arial"/>
          <w:sz w:val="21"/>
          <w:szCs w:val="21"/>
        </w:rPr>
        <w:lastRenderedPageBreak/>
        <w:t>BẢNG GHI NHẬN THAY ĐỔI TÀI LIỆU</w:t>
      </w:r>
    </w:p>
    <w:tbl>
      <w:tblPr>
        <w:tblStyle w:val="TableGrid"/>
        <w:tblW w:w="8725" w:type="dxa"/>
        <w:tblInd w:w="270" w:type="dxa"/>
        <w:tblLook w:val="04A0" w:firstRow="1" w:lastRow="0" w:firstColumn="1" w:lastColumn="0" w:noHBand="0" w:noVBand="1"/>
      </w:tblPr>
      <w:tblGrid>
        <w:gridCol w:w="1415"/>
        <w:gridCol w:w="2048"/>
        <w:gridCol w:w="963"/>
        <w:gridCol w:w="4299"/>
      </w:tblGrid>
      <w:tr w:rsidR="00A30B51" w:rsidRPr="00A71D93" w14:paraId="409E6999" w14:textId="77777777" w:rsidTr="26FB4A0F">
        <w:tc>
          <w:tcPr>
            <w:tcW w:w="1415" w:type="dxa"/>
            <w:shd w:val="clear" w:color="auto" w:fill="E8E8E8" w:themeFill="background2"/>
            <w:vAlign w:val="center"/>
          </w:tcPr>
          <w:p w14:paraId="7EF07E8F" w14:textId="77777777" w:rsidR="00A30B51" w:rsidRPr="00A71D93" w:rsidRDefault="00A30B51" w:rsidP="00FD3D93">
            <w:pPr>
              <w:pStyle w:val="FISTableText"/>
              <w:jc w:val="both"/>
              <w:rPr>
                <w:rFonts w:ascii="Arial" w:hAnsi="Arial" w:cs="Arial"/>
                <w:bCs/>
                <w:szCs w:val="20"/>
                <w:lang w:eastAsia="ja-JP"/>
              </w:rPr>
            </w:pPr>
            <w:r w:rsidRPr="00A71D93">
              <w:rPr>
                <w:rFonts w:ascii="Arial" w:hAnsi="Arial" w:cs="Arial"/>
                <w:bCs/>
                <w:szCs w:val="20"/>
                <w:lang w:eastAsia="ja-JP"/>
              </w:rPr>
              <w:t>Ngày thay đổi</w:t>
            </w:r>
          </w:p>
        </w:tc>
        <w:tc>
          <w:tcPr>
            <w:tcW w:w="2048" w:type="dxa"/>
            <w:shd w:val="clear" w:color="auto" w:fill="E8E8E8" w:themeFill="background2"/>
            <w:vAlign w:val="center"/>
          </w:tcPr>
          <w:p w14:paraId="6B34392B" w14:textId="77777777" w:rsidR="00A30B51" w:rsidRPr="00A71D93" w:rsidRDefault="00A30B51" w:rsidP="00FD3D93">
            <w:pPr>
              <w:pStyle w:val="FISTableText"/>
              <w:jc w:val="both"/>
              <w:rPr>
                <w:rFonts w:ascii="Arial" w:hAnsi="Arial" w:cs="Arial"/>
                <w:bCs/>
                <w:snapToGrid w:val="0"/>
                <w:szCs w:val="20"/>
                <w:lang w:eastAsia="ja-JP"/>
              </w:rPr>
            </w:pPr>
            <w:r w:rsidRPr="00A71D93">
              <w:rPr>
                <w:rFonts w:ascii="Arial" w:hAnsi="Arial" w:cs="Arial"/>
                <w:bCs/>
                <w:snapToGrid w:val="0"/>
                <w:szCs w:val="20"/>
                <w:lang w:eastAsia="ja-JP"/>
              </w:rPr>
              <w:t>Người cập nhật</w:t>
            </w:r>
          </w:p>
        </w:tc>
        <w:tc>
          <w:tcPr>
            <w:tcW w:w="963" w:type="dxa"/>
            <w:shd w:val="clear" w:color="auto" w:fill="E8E8E8" w:themeFill="background2"/>
            <w:vAlign w:val="center"/>
          </w:tcPr>
          <w:p w14:paraId="4D822553" w14:textId="77777777" w:rsidR="00A30B51" w:rsidRPr="00A71D93" w:rsidRDefault="00A30B51" w:rsidP="00FD3D93">
            <w:pPr>
              <w:pStyle w:val="FISTableText"/>
              <w:jc w:val="both"/>
              <w:rPr>
                <w:rFonts w:ascii="Arial" w:hAnsi="Arial" w:cs="Arial"/>
                <w:bCs/>
                <w:szCs w:val="20"/>
              </w:rPr>
            </w:pPr>
            <w:r w:rsidRPr="00A71D93">
              <w:rPr>
                <w:rFonts w:ascii="Arial" w:hAnsi="Arial" w:cs="Arial"/>
                <w:bCs/>
                <w:szCs w:val="20"/>
              </w:rPr>
              <w:t>Phiên bản</w:t>
            </w:r>
          </w:p>
        </w:tc>
        <w:tc>
          <w:tcPr>
            <w:tcW w:w="4299" w:type="dxa"/>
            <w:shd w:val="clear" w:color="auto" w:fill="E8E8E8" w:themeFill="background2"/>
            <w:vAlign w:val="center"/>
          </w:tcPr>
          <w:p w14:paraId="14DEC0FD" w14:textId="77777777" w:rsidR="00A30B51" w:rsidRPr="00A71D93" w:rsidRDefault="00A30B51" w:rsidP="00FD3D93">
            <w:pPr>
              <w:pStyle w:val="FISTableText"/>
              <w:jc w:val="both"/>
              <w:rPr>
                <w:rFonts w:ascii="Arial" w:hAnsi="Arial" w:cs="Arial"/>
                <w:bCs/>
                <w:szCs w:val="20"/>
              </w:rPr>
            </w:pPr>
            <w:r w:rsidRPr="00A71D93">
              <w:rPr>
                <w:rFonts w:ascii="Arial" w:hAnsi="Arial" w:cs="Arial"/>
                <w:bCs/>
                <w:snapToGrid w:val="0"/>
                <w:szCs w:val="20"/>
              </w:rPr>
              <w:t>Mô tả thay đổi</w:t>
            </w:r>
          </w:p>
        </w:tc>
      </w:tr>
      <w:tr w:rsidR="00A30B51" w:rsidRPr="00A71D93" w14:paraId="31F3B768" w14:textId="77777777" w:rsidTr="26FB4A0F">
        <w:tc>
          <w:tcPr>
            <w:tcW w:w="1415" w:type="dxa"/>
          </w:tcPr>
          <w:p w14:paraId="1845FB8F" w14:textId="1EF48088" w:rsidR="00A30B51" w:rsidRPr="00A71D93" w:rsidRDefault="11E6951A" w:rsidP="00FD3D93">
            <w:pPr>
              <w:pStyle w:val="FISTableText"/>
              <w:jc w:val="both"/>
              <w:rPr>
                <w:rFonts w:ascii="Arial" w:hAnsi="Arial" w:cs="Arial"/>
              </w:rPr>
            </w:pPr>
            <w:r w:rsidRPr="3BA6100C">
              <w:rPr>
                <w:rFonts w:ascii="Arial" w:hAnsi="Arial" w:cs="Arial"/>
              </w:rPr>
              <w:t>16/10/2025</w:t>
            </w:r>
          </w:p>
        </w:tc>
        <w:tc>
          <w:tcPr>
            <w:tcW w:w="2048" w:type="dxa"/>
          </w:tcPr>
          <w:p w14:paraId="4FD062C8" w14:textId="795E5D17" w:rsidR="00A30B51" w:rsidRPr="00A71D93" w:rsidRDefault="11E6951A" w:rsidP="00FD3D93">
            <w:pPr>
              <w:pStyle w:val="FISTableText"/>
              <w:jc w:val="both"/>
              <w:rPr>
                <w:rFonts w:ascii="Arial" w:hAnsi="Arial" w:cs="Arial"/>
                <w:lang w:eastAsia="ja-JP"/>
              </w:rPr>
            </w:pPr>
            <w:r w:rsidRPr="3BA6100C">
              <w:rPr>
                <w:rFonts w:ascii="Arial" w:hAnsi="Arial" w:cs="Arial"/>
                <w:lang w:eastAsia="ja-JP"/>
              </w:rPr>
              <w:t>Trần Thanh Phát</w:t>
            </w:r>
          </w:p>
        </w:tc>
        <w:tc>
          <w:tcPr>
            <w:tcW w:w="963" w:type="dxa"/>
          </w:tcPr>
          <w:p w14:paraId="086A7797" w14:textId="14B17C2A" w:rsidR="00A30B51" w:rsidRPr="00A71D93" w:rsidRDefault="11E6951A" w:rsidP="00FD3D93">
            <w:pPr>
              <w:pStyle w:val="FISTableText"/>
              <w:jc w:val="both"/>
              <w:rPr>
                <w:rFonts w:ascii="Arial" w:hAnsi="Arial" w:cs="Arial"/>
              </w:rPr>
            </w:pPr>
            <w:r w:rsidRPr="3BA6100C">
              <w:rPr>
                <w:rFonts w:ascii="Arial" w:hAnsi="Arial" w:cs="Arial"/>
              </w:rPr>
              <w:t>1</w:t>
            </w:r>
          </w:p>
        </w:tc>
        <w:tc>
          <w:tcPr>
            <w:tcW w:w="4299" w:type="dxa"/>
          </w:tcPr>
          <w:p w14:paraId="777A82AA" w14:textId="07BF6800" w:rsidR="00A30B51" w:rsidRPr="00A71D93" w:rsidRDefault="00A30B51" w:rsidP="00FD3D93">
            <w:pPr>
              <w:pStyle w:val="FISTableText"/>
              <w:jc w:val="both"/>
              <w:rPr>
                <w:rFonts w:ascii="Arial" w:hAnsi="Arial" w:cs="Arial"/>
                <w:lang w:eastAsia="ja-JP"/>
              </w:rPr>
            </w:pPr>
          </w:p>
        </w:tc>
      </w:tr>
      <w:tr w:rsidR="00A30B51" w:rsidRPr="00A71D93" w14:paraId="645714CF" w14:textId="77777777" w:rsidTr="26FB4A0F">
        <w:tc>
          <w:tcPr>
            <w:tcW w:w="1415" w:type="dxa"/>
          </w:tcPr>
          <w:p w14:paraId="6DCFF02A" w14:textId="1AD29EAC" w:rsidR="00A30B51" w:rsidRPr="00A71D93" w:rsidRDefault="00A30B51" w:rsidP="00FD3D93">
            <w:pPr>
              <w:pStyle w:val="FISTableText"/>
              <w:jc w:val="both"/>
              <w:rPr>
                <w:rFonts w:ascii="Arial" w:hAnsi="Arial" w:cs="Arial"/>
              </w:rPr>
            </w:pPr>
          </w:p>
        </w:tc>
        <w:tc>
          <w:tcPr>
            <w:tcW w:w="2048" w:type="dxa"/>
          </w:tcPr>
          <w:p w14:paraId="5D3D5DDD" w14:textId="11C3AD0E" w:rsidR="00A30B51" w:rsidRPr="00A71D93" w:rsidRDefault="00A30B51" w:rsidP="00FD3D93">
            <w:pPr>
              <w:pStyle w:val="FISTableText"/>
              <w:jc w:val="both"/>
              <w:rPr>
                <w:rFonts w:ascii="Arial" w:hAnsi="Arial" w:cs="Arial"/>
                <w:lang w:eastAsia="ja-JP"/>
              </w:rPr>
            </w:pPr>
          </w:p>
        </w:tc>
        <w:tc>
          <w:tcPr>
            <w:tcW w:w="963" w:type="dxa"/>
          </w:tcPr>
          <w:p w14:paraId="1646C2A0" w14:textId="6B8CC08C" w:rsidR="00A30B51" w:rsidRPr="00A71D93" w:rsidRDefault="00A30B51" w:rsidP="00FD3D93">
            <w:pPr>
              <w:pStyle w:val="FISTableText"/>
              <w:jc w:val="both"/>
              <w:rPr>
                <w:rFonts w:ascii="Arial" w:hAnsi="Arial" w:cs="Arial"/>
              </w:rPr>
            </w:pPr>
          </w:p>
        </w:tc>
        <w:tc>
          <w:tcPr>
            <w:tcW w:w="4299" w:type="dxa"/>
          </w:tcPr>
          <w:p w14:paraId="33A537B6" w14:textId="05C1815F" w:rsidR="00A30B51" w:rsidRPr="00A71D93" w:rsidRDefault="00A30B51" w:rsidP="00FD3D93">
            <w:pPr>
              <w:pStyle w:val="FISTableText"/>
              <w:jc w:val="both"/>
              <w:rPr>
                <w:rFonts w:ascii="Arial" w:hAnsi="Arial" w:cs="Arial"/>
                <w:lang w:eastAsia="ja-JP"/>
              </w:rPr>
            </w:pPr>
          </w:p>
        </w:tc>
      </w:tr>
      <w:tr w:rsidR="00A30B51" w:rsidRPr="00A71D93" w14:paraId="7ED6DFC4" w14:textId="77777777" w:rsidTr="26FB4A0F">
        <w:tc>
          <w:tcPr>
            <w:tcW w:w="1415" w:type="dxa"/>
          </w:tcPr>
          <w:p w14:paraId="7BC64547" w14:textId="5F1D0350" w:rsidR="00A30B51" w:rsidRPr="00A71D93" w:rsidRDefault="00A30B51" w:rsidP="00FD3D93">
            <w:pPr>
              <w:pStyle w:val="FISTableText"/>
              <w:jc w:val="both"/>
              <w:rPr>
                <w:rFonts w:ascii="Arial" w:hAnsi="Arial" w:cs="Arial"/>
              </w:rPr>
            </w:pPr>
          </w:p>
        </w:tc>
        <w:tc>
          <w:tcPr>
            <w:tcW w:w="2048" w:type="dxa"/>
          </w:tcPr>
          <w:p w14:paraId="005CAD35" w14:textId="73E624C1" w:rsidR="00A30B51" w:rsidRPr="00A71D93" w:rsidRDefault="00A30B51" w:rsidP="00FD3D93">
            <w:pPr>
              <w:pStyle w:val="FISTableText"/>
              <w:jc w:val="both"/>
              <w:rPr>
                <w:rFonts w:ascii="Arial" w:hAnsi="Arial" w:cs="Arial"/>
              </w:rPr>
            </w:pPr>
          </w:p>
        </w:tc>
        <w:tc>
          <w:tcPr>
            <w:tcW w:w="963" w:type="dxa"/>
          </w:tcPr>
          <w:p w14:paraId="7E6D79D4" w14:textId="1E95CCFF" w:rsidR="00A30B51" w:rsidRPr="00A71D93" w:rsidRDefault="00A30B51" w:rsidP="00FD3D93">
            <w:pPr>
              <w:pStyle w:val="FISTableText"/>
              <w:jc w:val="both"/>
              <w:rPr>
                <w:rFonts w:ascii="Arial" w:hAnsi="Arial" w:cs="Arial"/>
              </w:rPr>
            </w:pPr>
          </w:p>
        </w:tc>
        <w:tc>
          <w:tcPr>
            <w:tcW w:w="4299" w:type="dxa"/>
          </w:tcPr>
          <w:p w14:paraId="48E7C755" w14:textId="1D1DE2E3" w:rsidR="00A30B51" w:rsidRPr="00A71D93" w:rsidRDefault="00A30B51" w:rsidP="00FD3D93">
            <w:pPr>
              <w:pStyle w:val="FISTableText"/>
              <w:jc w:val="both"/>
              <w:rPr>
                <w:rFonts w:ascii="Arial" w:hAnsi="Arial" w:cs="Arial"/>
              </w:rPr>
            </w:pPr>
          </w:p>
        </w:tc>
      </w:tr>
      <w:tr w:rsidR="00A30B51" w:rsidRPr="00A71D93" w14:paraId="45A0E980" w14:textId="77777777" w:rsidTr="26FB4A0F">
        <w:tc>
          <w:tcPr>
            <w:tcW w:w="1415" w:type="dxa"/>
          </w:tcPr>
          <w:p w14:paraId="145364E2" w14:textId="5AF37755" w:rsidR="00A30B51" w:rsidRDefault="00A30B51" w:rsidP="00FD3D93">
            <w:pPr>
              <w:pStyle w:val="FISTableText"/>
              <w:jc w:val="both"/>
              <w:rPr>
                <w:rFonts w:ascii="Arial" w:hAnsi="Arial" w:cs="Arial"/>
              </w:rPr>
            </w:pPr>
          </w:p>
        </w:tc>
        <w:tc>
          <w:tcPr>
            <w:tcW w:w="2048" w:type="dxa"/>
          </w:tcPr>
          <w:p w14:paraId="5E51DD2F" w14:textId="77777777" w:rsidR="00A30B51" w:rsidRPr="00A71D93" w:rsidRDefault="00A30B51" w:rsidP="00FD3D93">
            <w:pPr>
              <w:pStyle w:val="FISTableText"/>
              <w:jc w:val="both"/>
              <w:rPr>
                <w:rFonts w:ascii="Arial" w:hAnsi="Arial" w:cs="Arial"/>
                <w:lang w:eastAsia="ja-JP"/>
              </w:rPr>
            </w:pPr>
          </w:p>
        </w:tc>
        <w:tc>
          <w:tcPr>
            <w:tcW w:w="963" w:type="dxa"/>
          </w:tcPr>
          <w:p w14:paraId="059F3EED" w14:textId="794804F7" w:rsidR="00A30B51" w:rsidRPr="00A71D93" w:rsidRDefault="00A30B51" w:rsidP="00FD3D93">
            <w:pPr>
              <w:pStyle w:val="FISTableText"/>
              <w:jc w:val="both"/>
              <w:rPr>
                <w:rFonts w:ascii="Arial" w:hAnsi="Arial" w:cs="Arial"/>
              </w:rPr>
            </w:pPr>
          </w:p>
        </w:tc>
        <w:tc>
          <w:tcPr>
            <w:tcW w:w="4299" w:type="dxa"/>
          </w:tcPr>
          <w:p w14:paraId="0AB10F34" w14:textId="7714EFFF" w:rsidR="00A30B51" w:rsidRDefault="00A30B51" w:rsidP="00FD3D93">
            <w:pPr>
              <w:pStyle w:val="FISTableText"/>
              <w:jc w:val="both"/>
              <w:rPr>
                <w:rFonts w:ascii="Arial" w:hAnsi="Arial" w:cs="Arial"/>
              </w:rPr>
            </w:pPr>
          </w:p>
        </w:tc>
      </w:tr>
      <w:tr w:rsidR="00A30B51" w:rsidRPr="00A71D93" w14:paraId="61E11B3D" w14:textId="77777777" w:rsidTr="26FB4A0F">
        <w:trPr>
          <w:ins w:id="0" w:author="phuongtx3" w:date="2023-09-29T09:44:00Z"/>
        </w:trPr>
        <w:tc>
          <w:tcPr>
            <w:tcW w:w="1415" w:type="dxa"/>
          </w:tcPr>
          <w:p w14:paraId="6DC3273E" w14:textId="7E76F3CF" w:rsidR="00A30B51" w:rsidRDefault="00A30B51" w:rsidP="00FD3D93">
            <w:pPr>
              <w:pStyle w:val="FISTableText"/>
              <w:jc w:val="both"/>
              <w:rPr>
                <w:ins w:id="1" w:author="phuongtx3" w:date="2023-09-29T09:44:00Z"/>
                <w:rFonts w:ascii="Arial" w:hAnsi="Arial" w:cs="Arial"/>
              </w:rPr>
            </w:pPr>
          </w:p>
        </w:tc>
        <w:tc>
          <w:tcPr>
            <w:tcW w:w="2048" w:type="dxa"/>
          </w:tcPr>
          <w:p w14:paraId="72C569A9" w14:textId="681B6823" w:rsidR="00A30B51" w:rsidRDefault="00A30B51" w:rsidP="00FD3D93">
            <w:pPr>
              <w:pStyle w:val="FISTableText"/>
              <w:jc w:val="both"/>
              <w:rPr>
                <w:ins w:id="2" w:author="phuongtx3" w:date="2023-09-29T09:44:00Z"/>
                <w:rFonts w:ascii="Arial" w:hAnsi="Arial" w:cs="Arial"/>
                <w:lang w:eastAsia="ja-JP"/>
              </w:rPr>
            </w:pPr>
          </w:p>
        </w:tc>
        <w:tc>
          <w:tcPr>
            <w:tcW w:w="963" w:type="dxa"/>
          </w:tcPr>
          <w:p w14:paraId="1A736737" w14:textId="4A884066" w:rsidR="00A30B51" w:rsidRDefault="00A30B51" w:rsidP="00FD3D93">
            <w:pPr>
              <w:pStyle w:val="FISTableText"/>
              <w:jc w:val="both"/>
              <w:rPr>
                <w:ins w:id="3" w:author="phuongtx3" w:date="2023-09-29T09:44:00Z"/>
                <w:rFonts w:ascii="Arial" w:hAnsi="Arial" w:cs="Arial"/>
              </w:rPr>
            </w:pPr>
          </w:p>
        </w:tc>
        <w:tc>
          <w:tcPr>
            <w:tcW w:w="4299" w:type="dxa"/>
          </w:tcPr>
          <w:p w14:paraId="584B7555" w14:textId="6C7B2005" w:rsidR="00A30B51" w:rsidRDefault="00A30B51" w:rsidP="00FD3D93">
            <w:pPr>
              <w:pStyle w:val="FISTableText"/>
              <w:jc w:val="both"/>
              <w:rPr>
                <w:ins w:id="4" w:author="phuongtx3" w:date="2023-09-29T09:44:00Z"/>
                <w:rFonts w:ascii="Arial" w:hAnsi="Arial" w:cs="Arial"/>
              </w:rPr>
            </w:pPr>
          </w:p>
        </w:tc>
      </w:tr>
      <w:tr w:rsidR="00A30B51" w:rsidRPr="00A71D93" w14:paraId="6A0052F3" w14:textId="77777777" w:rsidTr="26FB4A0F">
        <w:trPr>
          <w:ins w:id="5" w:author="Nhật Lệ Bùi Thị" w:date="2023-10-11T17:38:00Z"/>
        </w:trPr>
        <w:tc>
          <w:tcPr>
            <w:tcW w:w="1415" w:type="dxa"/>
          </w:tcPr>
          <w:p w14:paraId="13DED971" w14:textId="72396459" w:rsidR="00A30B51" w:rsidRPr="00C024ED" w:rsidRDefault="00A30B51" w:rsidP="00FD3D93">
            <w:pPr>
              <w:pStyle w:val="FISTableText"/>
              <w:jc w:val="both"/>
              <w:rPr>
                <w:ins w:id="6" w:author="Nhật Lệ Bùi Thị" w:date="2023-10-11T17:38:00Z"/>
                <w:rFonts w:ascii="Arial" w:hAnsi="Arial" w:cs="Arial"/>
                <w:lang w:val="vi-VN"/>
              </w:rPr>
            </w:pPr>
          </w:p>
        </w:tc>
        <w:tc>
          <w:tcPr>
            <w:tcW w:w="2048" w:type="dxa"/>
          </w:tcPr>
          <w:p w14:paraId="67487534" w14:textId="3A97F25B" w:rsidR="00A30B51" w:rsidRDefault="00A30B51" w:rsidP="00FD3D93">
            <w:pPr>
              <w:pStyle w:val="FISTableText"/>
              <w:jc w:val="both"/>
              <w:rPr>
                <w:ins w:id="7" w:author="Nhật Lệ Bùi Thị" w:date="2023-10-11T17:38:00Z"/>
                <w:rFonts w:ascii="Arial" w:hAnsi="Arial" w:cs="Arial"/>
                <w:lang w:eastAsia="ja-JP"/>
              </w:rPr>
            </w:pPr>
          </w:p>
        </w:tc>
        <w:tc>
          <w:tcPr>
            <w:tcW w:w="963" w:type="dxa"/>
          </w:tcPr>
          <w:p w14:paraId="61C52BB9" w14:textId="69960057" w:rsidR="00A30B51" w:rsidRDefault="00A30B51" w:rsidP="00FD3D93">
            <w:pPr>
              <w:pStyle w:val="FISTableText"/>
              <w:jc w:val="both"/>
              <w:rPr>
                <w:ins w:id="8" w:author="Nhật Lệ Bùi Thị" w:date="2023-10-11T17:38:00Z"/>
                <w:rFonts w:ascii="Arial" w:hAnsi="Arial" w:cs="Arial"/>
              </w:rPr>
            </w:pPr>
          </w:p>
        </w:tc>
        <w:tc>
          <w:tcPr>
            <w:tcW w:w="4299" w:type="dxa"/>
          </w:tcPr>
          <w:p w14:paraId="642B3E42" w14:textId="34743806" w:rsidR="00A30B51" w:rsidRDefault="00A30B51" w:rsidP="00FD3D93">
            <w:pPr>
              <w:pStyle w:val="FISTableText"/>
              <w:jc w:val="both"/>
              <w:rPr>
                <w:ins w:id="9" w:author="Nhật Lệ Bùi Thị" w:date="2023-10-11T17:38:00Z"/>
                <w:rFonts w:ascii="Arial" w:hAnsi="Arial" w:cs="Arial"/>
              </w:rPr>
            </w:pPr>
          </w:p>
        </w:tc>
      </w:tr>
    </w:tbl>
    <w:p w14:paraId="43600F3D" w14:textId="77777777" w:rsidR="00A30B51" w:rsidRPr="00A71D93" w:rsidRDefault="00A30B51" w:rsidP="00A30B51">
      <w:pPr>
        <w:pStyle w:val="FISNormal"/>
        <w:ind w:left="0"/>
        <w:jc w:val="both"/>
        <w:rPr>
          <w:rFonts w:ascii="Arial" w:hAnsi="Arial" w:cs="Arial"/>
        </w:rPr>
      </w:pPr>
      <w:r w:rsidRPr="00A71D93">
        <w:rPr>
          <w:rFonts w:ascii="Arial" w:hAnsi="Arial" w:cs="Arial"/>
        </w:rPr>
        <w:br w:type="page"/>
      </w:r>
    </w:p>
    <w:p w14:paraId="5735787E" w14:textId="77777777" w:rsidR="00A30B51" w:rsidRPr="00A71D93" w:rsidRDefault="00A30B51" w:rsidP="00A30B51">
      <w:pPr>
        <w:pStyle w:val="FISNormal"/>
        <w:ind w:left="0"/>
        <w:jc w:val="both"/>
        <w:rPr>
          <w:rFonts w:ascii="Arial" w:hAnsi="Arial" w:cs="Arial"/>
          <w:caps/>
          <w:sz w:val="21"/>
          <w:szCs w:val="21"/>
        </w:rPr>
      </w:pPr>
      <w:r w:rsidRPr="00A71D93">
        <w:rPr>
          <w:rFonts w:ascii="Arial" w:hAnsi="Arial" w:cs="Arial"/>
          <w:sz w:val="21"/>
          <w:szCs w:val="21"/>
        </w:rPr>
        <w:lastRenderedPageBreak/>
        <w:t>CÁC TỪ VIẾT TẮT</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044"/>
        <w:gridCol w:w="3594"/>
        <w:gridCol w:w="4712"/>
      </w:tblGrid>
      <w:tr w:rsidR="00A30B51" w:rsidRPr="00A71D93" w14:paraId="0A40B09A" w14:textId="77777777" w:rsidTr="00FD3D93">
        <w:tc>
          <w:tcPr>
            <w:tcW w:w="558" w:type="pct"/>
            <w:shd w:val="clear" w:color="auto" w:fill="BFBFBF" w:themeFill="background1" w:themeFillShade="BF"/>
          </w:tcPr>
          <w:p w14:paraId="395C51BD" w14:textId="77777777" w:rsidR="00A30B51" w:rsidRPr="00A71D93" w:rsidRDefault="00A30B51" w:rsidP="00FD3D93">
            <w:pPr>
              <w:pStyle w:val="FISTableText"/>
              <w:jc w:val="both"/>
              <w:rPr>
                <w:rFonts w:ascii="Arial" w:hAnsi="Arial" w:cs="Arial"/>
                <w:bCs/>
                <w:lang w:eastAsia="ja-JP"/>
              </w:rPr>
            </w:pPr>
            <w:r w:rsidRPr="00A71D93">
              <w:rPr>
                <w:rFonts w:ascii="Arial" w:hAnsi="Arial" w:cs="Arial"/>
                <w:bCs/>
                <w:lang w:eastAsia="ja-JP"/>
              </w:rPr>
              <w:t>STT</w:t>
            </w:r>
          </w:p>
        </w:tc>
        <w:tc>
          <w:tcPr>
            <w:tcW w:w="1922" w:type="pct"/>
            <w:shd w:val="clear" w:color="auto" w:fill="BFBFBF" w:themeFill="background1" w:themeFillShade="BF"/>
          </w:tcPr>
          <w:p w14:paraId="25B8A2F1" w14:textId="77777777" w:rsidR="00A30B51" w:rsidRPr="00A71D93" w:rsidRDefault="00A30B51" w:rsidP="00FD3D93">
            <w:pPr>
              <w:pStyle w:val="FISTableText"/>
              <w:jc w:val="both"/>
              <w:rPr>
                <w:rFonts w:ascii="Arial" w:hAnsi="Arial" w:cs="Arial"/>
                <w:bCs/>
                <w:lang w:eastAsia="ja-JP"/>
              </w:rPr>
            </w:pPr>
            <w:r w:rsidRPr="00A71D93">
              <w:rPr>
                <w:rFonts w:ascii="Arial" w:hAnsi="Arial" w:cs="Arial"/>
                <w:bCs/>
                <w:lang w:eastAsia="ja-JP"/>
              </w:rPr>
              <w:t>Từ viết tắt</w:t>
            </w:r>
          </w:p>
        </w:tc>
        <w:tc>
          <w:tcPr>
            <w:tcW w:w="2520" w:type="pct"/>
            <w:shd w:val="clear" w:color="auto" w:fill="BFBFBF" w:themeFill="background1" w:themeFillShade="BF"/>
          </w:tcPr>
          <w:p w14:paraId="374FC4E1" w14:textId="77777777" w:rsidR="00A30B51" w:rsidRPr="00A71D93" w:rsidRDefault="00A30B51" w:rsidP="00FD3D93">
            <w:pPr>
              <w:pStyle w:val="FISTableText"/>
              <w:jc w:val="both"/>
              <w:rPr>
                <w:rFonts w:ascii="Arial" w:hAnsi="Arial" w:cs="Arial"/>
                <w:bCs/>
                <w:lang w:eastAsia="ja-JP"/>
              </w:rPr>
            </w:pPr>
            <w:r w:rsidRPr="00A71D93">
              <w:rPr>
                <w:rFonts w:ascii="Arial" w:hAnsi="Arial" w:cs="Arial"/>
                <w:bCs/>
                <w:lang w:eastAsia="ja-JP"/>
              </w:rPr>
              <w:t>Giải thích nghĩa</w:t>
            </w:r>
          </w:p>
        </w:tc>
      </w:tr>
      <w:tr w:rsidR="00A30B51" w:rsidRPr="00A71D93" w14:paraId="2B4B7914" w14:textId="77777777" w:rsidTr="00FD3D93">
        <w:tc>
          <w:tcPr>
            <w:tcW w:w="558" w:type="pct"/>
          </w:tcPr>
          <w:p w14:paraId="6EC3B4A5" w14:textId="77777777" w:rsidR="00A30B51" w:rsidRPr="00A71D93" w:rsidRDefault="00A30B51" w:rsidP="00FD3D93">
            <w:pPr>
              <w:pStyle w:val="FISTableText"/>
              <w:numPr>
                <w:ilvl w:val="0"/>
                <w:numId w:val="14"/>
              </w:numPr>
              <w:jc w:val="both"/>
              <w:rPr>
                <w:rFonts w:ascii="Arial" w:hAnsi="Arial" w:cs="Arial"/>
              </w:rPr>
            </w:pPr>
          </w:p>
        </w:tc>
        <w:tc>
          <w:tcPr>
            <w:tcW w:w="1922" w:type="pct"/>
          </w:tcPr>
          <w:p w14:paraId="64F620B0" w14:textId="07CC16D1" w:rsidR="00A30B51" w:rsidRPr="009F629B" w:rsidRDefault="00A30B51" w:rsidP="00FD3D93">
            <w:pPr>
              <w:pStyle w:val="FISTableText"/>
              <w:jc w:val="both"/>
              <w:rPr>
                <w:rFonts w:ascii="Arial" w:hAnsi="Arial" w:cs="Arial"/>
                <w:lang w:val="vi-VN"/>
              </w:rPr>
            </w:pPr>
          </w:p>
        </w:tc>
        <w:tc>
          <w:tcPr>
            <w:tcW w:w="2520" w:type="pct"/>
          </w:tcPr>
          <w:p w14:paraId="5150FECA" w14:textId="543A1010" w:rsidR="00A30B51" w:rsidRPr="009F629B" w:rsidRDefault="00A30B51" w:rsidP="00FD3D93">
            <w:pPr>
              <w:pStyle w:val="FISTableText"/>
              <w:jc w:val="both"/>
              <w:rPr>
                <w:rFonts w:ascii="Arial" w:hAnsi="Arial" w:cs="Arial"/>
                <w:lang w:val="vi-VN"/>
              </w:rPr>
            </w:pPr>
          </w:p>
        </w:tc>
      </w:tr>
      <w:tr w:rsidR="00A30B51" w:rsidRPr="00A71D93" w14:paraId="46BAD204" w14:textId="77777777" w:rsidTr="00FD3D93">
        <w:tc>
          <w:tcPr>
            <w:tcW w:w="558" w:type="pct"/>
          </w:tcPr>
          <w:p w14:paraId="0970CB1C" w14:textId="77777777" w:rsidR="00A30B51" w:rsidRPr="00A71D93" w:rsidRDefault="00A30B51" w:rsidP="00FD3D93">
            <w:pPr>
              <w:pStyle w:val="FISTableText"/>
              <w:numPr>
                <w:ilvl w:val="0"/>
                <w:numId w:val="14"/>
              </w:numPr>
              <w:jc w:val="both"/>
              <w:rPr>
                <w:rFonts w:ascii="Arial" w:hAnsi="Arial" w:cs="Arial"/>
              </w:rPr>
            </w:pPr>
          </w:p>
        </w:tc>
        <w:tc>
          <w:tcPr>
            <w:tcW w:w="1922" w:type="pct"/>
          </w:tcPr>
          <w:p w14:paraId="472CB8A7" w14:textId="350960CC" w:rsidR="00A30B51" w:rsidRPr="009F629B" w:rsidRDefault="00A30B51" w:rsidP="00FD3D93">
            <w:pPr>
              <w:pStyle w:val="FISTableText"/>
              <w:jc w:val="both"/>
              <w:rPr>
                <w:rFonts w:ascii="Arial" w:hAnsi="Arial" w:cs="Arial"/>
                <w:lang w:val="vi-VN"/>
              </w:rPr>
            </w:pPr>
          </w:p>
        </w:tc>
        <w:tc>
          <w:tcPr>
            <w:tcW w:w="2520" w:type="pct"/>
          </w:tcPr>
          <w:p w14:paraId="19B4C373" w14:textId="279E36CA" w:rsidR="00A30B51" w:rsidRPr="009F629B" w:rsidRDefault="00A30B51" w:rsidP="00FD3D93">
            <w:pPr>
              <w:pStyle w:val="FISTableText"/>
              <w:jc w:val="both"/>
              <w:rPr>
                <w:rFonts w:ascii="Arial" w:hAnsi="Arial" w:cs="Arial"/>
                <w:szCs w:val="24"/>
                <w:lang w:val="vi-VN"/>
              </w:rPr>
            </w:pPr>
          </w:p>
        </w:tc>
      </w:tr>
      <w:tr w:rsidR="00A30B51" w:rsidRPr="00A71D93" w14:paraId="15D865B3" w14:textId="77777777" w:rsidTr="00FD3D93">
        <w:tc>
          <w:tcPr>
            <w:tcW w:w="558" w:type="pct"/>
          </w:tcPr>
          <w:p w14:paraId="0817C8FC" w14:textId="77777777" w:rsidR="00A30B51" w:rsidRPr="00A71D93" w:rsidRDefault="00A30B51" w:rsidP="00FD3D93">
            <w:pPr>
              <w:pStyle w:val="FISTableText"/>
              <w:numPr>
                <w:ilvl w:val="0"/>
                <w:numId w:val="14"/>
              </w:numPr>
              <w:jc w:val="both"/>
              <w:rPr>
                <w:rFonts w:ascii="Arial" w:hAnsi="Arial" w:cs="Arial"/>
              </w:rPr>
            </w:pPr>
          </w:p>
        </w:tc>
        <w:tc>
          <w:tcPr>
            <w:tcW w:w="1922" w:type="pct"/>
          </w:tcPr>
          <w:p w14:paraId="138623BF" w14:textId="77777777" w:rsidR="00A30B51" w:rsidRPr="00A71D93" w:rsidRDefault="00A30B51" w:rsidP="00FD3D93">
            <w:pPr>
              <w:pStyle w:val="FISTableText"/>
              <w:jc w:val="both"/>
              <w:rPr>
                <w:rFonts w:ascii="Arial" w:hAnsi="Arial" w:cs="Arial"/>
              </w:rPr>
            </w:pPr>
          </w:p>
        </w:tc>
        <w:tc>
          <w:tcPr>
            <w:tcW w:w="2520" w:type="pct"/>
          </w:tcPr>
          <w:p w14:paraId="1C1612B5" w14:textId="77777777" w:rsidR="00A30B51" w:rsidRPr="00A71D93" w:rsidRDefault="00A30B51" w:rsidP="00FD3D93">
            <w:pPr>
              <w:pStyle w:val="FISTableText"/>
              <w:jc w:val="both"/>
              <w:rPr>
                <w:rFonts w:ascii="Arial" w:hAnsi="Arial" w:cs="Arial"/>
              </w:rPr>
            </w:pPr>
          </w:p>
        </w:tc>
      </w:tr>
    </w:tbl>
    <w:p w14:paraId="29C2437E" w14:textId="77777777" w:rsidR="00A30B51" w:rsidRPr="00A71D93" w:rsidRDefault="00A30B51" w:rsidP="00A30B51">
      <w:pPr>
        <w:pStyle w:val="CESBodyText"/>
        <w:ind w:left="0"/>
        <w:rPr>
          <w:rFonts w:ascii="Arial" w:hAnsi="Arial" w:cs="Arial"/>
          <w:caps/>
          <w:color w:val="auto"/>
          <w:sz w:val="22"/>
          <w:szCs w:val="22"/>
          <w:lang w:val="en-US"/>
        </w:rPr>
      </w:pPr>
    </w:p>
    <w:p w14:paraId="1CA40CD8" w14:textId="77777777" w:rsidR="00A30B51" w:rsidRPr="00A71D93" w:rsidRDefault="00A30B51" w:rsidP="00A30B51">
      <w:pPr>
        <w:pStyle w:val="FISNormal"/>
        <w:ind w:left="0"/>
        <w:jc w:val="both"/>
        <w:rPr>
          <w:rFonts w:ascii="Arial" w:hAnsi="Arial" w:cs="Arial"/>
        </w:rPr>
      </w:pPr>
    </w:p>
    <w:p w14:paraId="5C8D8CAA" w14:textId="77777777" w:rsidR="00A30B51" w:rsidRPr="00A71D93" w:rsidRDefault="00A30B51" w:rsidP="00A30B51">
      <w:pPr>
        <w:pStyle w:val="FISNormal"/>
        <w:ind w:left="0"/>
        <w:jc w:val="both"/>
        <w:rPr>
          <w:rFonts w:ascii="Arial" w:hAnsi="Arial" w:cs="Arial"/>
        </w:rPr>
      </w:pPr>
      <w:r w:rsidRPr="00A71D93">
        <w:rPr>
          <w:rFonts w:ascii="Arial" w:hAnsi="Arial" w:cs="Arial"/>
        </w:rPr>
        <w:t>CÁC KÍ HIỆU</w:t>
      </w:r>
    </w:p>
    <w:tbl>
      <w:tblPr>
        <w:tblW w:w="5000" w:type="pct"/>
        <w:tblInd w:w="-3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428"/>
        <w:gridCol w:w="3445"/>
        <w:gridCol w:w="4477"/>
      </w:tblGrid>
      <w:tr w:rsidR="00A30B51" w:rsidRPr="00A71D93" w14:paraId="1BE05C8F" w14:textId="77777777" w:rsidTr="00FD3D93">
        <w:tc>
          <w:tcPr>
            <w:tcW w:w="764" w:type="pct"/>
            <w:shd w:val="clear" w:color="auto" w:fill="BFBFBF" w:themeFill="background1" w:themeFillShade="BF"/>
          </w:tcPr>
          <w:p w14:paraId="3D5A3990" w14:textId="77777777" w:rsidR="00A30B51" w:rsidRPr="00A71D93" w:rsidRDefault="00A30B51" w:rsidP="00FD3D93">
            <w:pPr>
              <w:pStyle w:val="FISTableText"/>
              <w:jc w:val="both"/>
              <w:rPr>
                <w:rFonts w:ascii="Arial" w:hAnsi="Arial" w:cs="Arial"/>
                <w:bCs/>
                <w:lang w:eastAsia="ja-JP"/>
              </w:rPr>
            </w:pPr>
            <w:r w:rsidRPr="00A71D93">
              <w:rPr>
                <w:rFonts w:ascii="Arial" w:hAnsi="Arial" w:cs="Arial"/>
                <w:bCs/>
                <w:lang w:eastAsia="ja-JP"/>
              </w:rPr>
              <w:t>STT</w:t>
            </w:r>
          </w:p>
        </w:tc>
        <w:tc>
          <w:tcPr>
            <w:tcW w:w="1842" w:type="pct"/>
            <w:shd w:val="clear" w:color="auto" w:fill="BFBFBF" w:themeFill="background1" w:themeFillShade="BF"/>
          </w:tcPr>
          <w:p w14:paraId="495F210E" w14:textId="77777777" w:rsidR="00A30B51" w:rsidRPr="00A71D93" w:rsidRDefault="00A30B51" w:rsidP="00FD3D93">
            <w:pPr>
              <w:pStyle w:val="FISTableText"/>
              <w:jc w:val="both"/>
              <w:rPr>
                <w:rFonts w:ascii="Arial" w:hAnsi="Arial" w:cs="Arial"/>
                <w:bCs/>
                <w:lang w:eastAsia="ja-JP"/>
              </w:rPr>
            </w:pPr>
            <w:r w:rsidRPr="00A71D93">
              <w:rPr>
                <w:rFonts w:ascii="Arial" w:hAnsi="Arial" w:cs="Arial"/>
                <w:bCs/>
                <w:lang w:eastAsia="ja-JP"/>
              </w:rPr>
              <w:t>Kí hiệu</w:t>
            </w:r>
          </w:p>
        </w:tc>
        <w:tc>
          <w:tcPr>
            <w:tcW w:w="2394" w:type="pct"/>
            <w:shd w:val="clear" w:color="auto" w:fill="BFBFBF" w:themeFill="background1" w:themeFillShade="BF"/>
          </w:tcPr>
          <w:p w14:paraId="6183E476" w14:textId="77777777" w:rsidR="00A30B51" w:rsidRPr="00A71D93" w:rsidRDefault="00A30B51" w:rsidP="00FD3D93">
            <w:pPr>
              <w:pStyle w:val="FISTableText"/>
              <w:jc w:val="both"/>
              <w:rPr>
                <w:rFonts w:ascii="Arial" w:hAnsi="Arial" w:cs="Arial"/>
                <w:bCs/>
                <w:lang w:eastAsia="ja-JP"/>
              </w:rPr>
            </w:pPr>
            <w:r w:rsidRPr="00A71D93">
              <w:rPr>
                <w:rFonts w:ascii="Arial" w:hAnsi="Arial" w:cs="Arial"/>
                <w:bCs/>
                <w:lang w:eastAsia="ja-JP"/>
              </w:rPr>
              <w:t>Giải thích ý nghĩa</w:t>
            </w:r>
          </w:p>
        </w:tc>
      </w:tr>
      <w:tr w:rsidR="00A30B51" w:rsidRPr="00A71D93" w14:paraId="03AB22BC" w14:textId="77777777" w:rsidTr="00FD3D93">
        <w:tc>
          <w:tcPr>
            <w:tcW w:w="764" w:type="pct"/>
            <w:tcBorders>
              <w:bottom w:val="dotted" w:sz="4" w:space="0" w:color="auto"/>
            </w:tcBorders>
          </w:tcPr>
          <w:p w14:paraId="094B9DB0" w14:textId="77777777" w:rsidR="00A30B51" w:rsidRPr="00A71D93" w:rsidRDefault="00A30B51" w:rsidP="00FD3D93">
            <w:pPr>
              <w:pStyle w:val="FISTableText"/>
              <w:numPr>
                <w:ilvl w:val="0"/>
                <w:numId w:val="13"/>
              </w:numPr>
              <w:jc w:val="both"/>
              <w:rPr>
                <w:rFonts w:ascii="Arial" w:hAnsi="Arial" w:cs="Arial"/>
              </w:rPr>
            </w:pPr>
          </w:p>
        </w:tc>
        <w:tc>
          <w:tcPr>
            <w:tcW w:w="1842" w:type="pct"/>
            <w:tcBorders>
              <w:bottom w:val="dotted" w:sz="4" w:space="0" w:color="auto"/>
            </w:tcBorders>
          </w:tcPr>
          <w:p w14:paraId="34ED2435" w14:textId="77777777" w:rsidR="00A30B51" w:rsidRPr="00A71D93" w:rsidRDefault="00A30B51" w:rsidP="00FD3D93">
            <w:pPr>
              <w:pStyle w:val="FISTableText"/>
              <w:jc w:val="both"/>
              <w:rPr>
                <w:rFonts w:ascii="Arial" w:hAnsi="Arial" w:cs="Arial"/>
                <w:snapToGrid w:val="0"/>
              </w:rPr>
            </w:pPr>
          </w:p>
        </w:tc>
        <w:tc>
          <w:tcPr>
            <w:tcW w:w="2394" w:type="pct"/>
            <w:tcBorders>
              <w:bottom w:val="dotted" w:sz="4" w:space="0" w:color="auto"/>
            </w:tcBorders>
          </w:tcPr>
          <w:p w14:paraId="0892D2BC" w14:textId="77777777" w:rsidR="00A30B51" w:rsidRPr="00A71D93" w:rsidRDefault="00A30B51" w:rsidP="00FD3D93">
            <w:pPr>
              <w:pStyle w:val="FISTableText"/>
              <w:jc w:val="both"/>
              <w:rPr>
                <w:rFonts w:ascii="Arial" w:hAnsi="Arial" w:cs="Arial"/>
                <w:snapToGrid w:val="0"/>
              </w:rPr>
            </w:pPr>
          </w:p>
        </w:tc>
      </w:tr>
      <w:tr w:rsidR="00A30B51" w:rsidRPr="00A71D93" w14:paraId="3990FEA9" w14:textId="77777777" w:rsidTr="00FD3D93">
        <w:tc>
          <w:tcPr>
            <w:tcW w:w="764" w:type="pct"/>
            <w:tcBorders>
              <w:bottom w:val="dotted" w:sz="4" w:space="0" w:color="auto"/>
            </w:tcBorders>
          </w:tcPr>
          <w:p w14:paraId="57602EC2" w14:textId="77777777" w:rsidR="00A30B51" w:rsidRPr="00A71D93" w:rsidRDefault="00A30B51" w:rsidP="00FD3D93">
            <w:pPr>
              <w:pStyle w:val="FISTableText"/>
              <w:numPr>
                <w:ilvl w:val="0"/>
                <w:numId w:val="13"/>
              </w:numPr>
              <w:jc w:val="both"/>
              <w:rPr>
                <w:rFonts w:ascii="Arial" w:hAnsi="Arial" w:cs="Arial"/>
              </w:rPr>
            </w:pPr>
          </w:p>
        </w:tc>
        <w:tc>
          <w:tcPr>
            <w:tcW w:w="1842" w:type="pct"/>
            <w:tcBorders>
              <w:bottom w:val="dotted" w:sz="4" w:space="0" w:color="auto"/>
            </w:tcBorders>
          </w:tcPr>
          <w:p w14:paraId="1FEEA59D" w14:textId="77777777" w:rsidR="00A30B51" w:rsidRPr="00A71D93" w:rsidRDefault="00A30B51" w:rsidP="00FD3D93">
            <w:pPr>
              <w:pStyle w:val="FISTableText"/>
              <w:jc w:val="both"/>
              <w:rPr>
                <w:rFonts w:ascii="Arial" w:hAnsi="Arial" w:cs="Arial"/>
                <w:snapToGrid w:val="0"/>
              </w:rPr>
            </w:pPr>
          </w:p>
        </w:tc>
        <w:tc>
          <w:tcPr>
            <w:tcW w:w="2394" w:type="pct"/>
            <w:tcBorders>
              <w:bottom w:val="dotted" w:sz="4" w:space="0" w:color="auto"/>
            </w:tcBorders>
          </w:tcPr>
          <w:p w14:paraId="21544969" w14:textId="77777777" w:rsidR="00A30B51" w:rsidRPr="00A71D93" w:rsidRDefault="00A30B51" w:rsidP="00FD3D93">
            <w:pPr>
              <w:pStyle w:val="FISTableText"/>
              <w:jc w:val="both"/>
              <w:rPr>
                <w:rFonts w:ascii="Arial" w:hAnsi="Arial" w:cs="Arial"/>
                <w:snapToGrid w:val="0"/>
              </w:rPr>
            </w:pPr>
          </w:p>
        </w:tc>
      </w:tr>
      <w:tr w:rsidR="00A30B51" w:rsidRPr="00A71D93" w14:paraId="35A8B8F4" w14:textId="77777777" w:rsidTr="00FD3D93">
        <w:tc>
          <w:tcPr>
            <w:tcW w:w="764" w:type="pct"/>
          </w:tcPr>
          <w:p w14:paraId="0A86781C" w14:textId="77777777" w:rsidR="00A30B51" w:rsidRPr="00A71D93" w:rsidRDefault="00A30B51" w:rsidP="00FD3D93">
            <w:pPr>
              <w:pStyle w:val="FISTableText"/>
              <w:numPr>
                <w:ilvl w:val="0"/>
                <w:numId w:val="13"/>
              </w:numPr>
              <w:jc w:val="both"/>
              <w:rPr>
                <w:rFonts w:ascii="Arial" w:hAnsi="Arial" w:cs="Arial"/>
              </w:rPr>
            </w:pPr>
          </w:p>
        </w:tc>
        <w:tc>
          <w:tcPr>
            <w:tcW w:w="1842" w:type="pct"/>
          </w:tcPr>
          <w:p w14:paraId="63BA6E10" w14:textId="77777777" w:rsidR="00A30B51" w:rsidRPr="00A71D93" w:rsidRDefault="00A30B51" w:rsidP="00FD3D93">
            <w:pPr>
              <w:pStyle w:val="FISTableText"/>
              <w:jc w:val="both"/>
              <w:rPr>
                <w:rFonts w:ascii="Arial" w:hAnsi="Arial" w:cs="Arial"/>
                <w:snapToGrid w:val="0"/>
              </w:rPr>
            </w:pPr>
          </w:p>
        </w:tc>
        <w:tc>
          <w:tcPr>
            <w:tcW w:w="2394" w:type="pct"/>
          </w:tcPr>
          <w:p w14:paraId="021D35E1" w14:textId="77777777" w:rsidR="00A30B51" w:rsidRPr="00A71D93" w:rsidRDefault="00A30B51" w:rsidP="00FD3D93">
            <w:pPr>
              <w:pStyle w:val="FISTableText"/>
              <w:jc w:val="both"/>
              <w:rPr>
                <w:rFonts w:ascii="Arial" w:hAnsi="Arial" w:cs="Arial"/>
                <w:snapToGrid w:val="0"/>
              </w:rPr>
            </w:pPr>
          </w:p>
        </w:tc>
      </w:tr>
    </w:tbl>
    <w:p w14:paraId="24CC35AC" w14:textId="77777777" w:rsidR="00A30B51" w:rsidRPr="00A71D93" w:rsidRDefault="00A30B51" w:rsidP="00A30B51">
      <w:pPr>
        <w:jc w:val="both"/>
        <w:rPr>
          <w:rFonts w:ascii="Arial" w:hAnsi="Arial" w:cs="Arial"/>
        </w:rPr>
      </w:pPr>
    </w:p>
    <w:p w14:paraId="4933C779" w14:textId="77777777" w:rsidR="00A30B51" w:rsidRPr="00A71D93" w:rsidRDefault="00A30B51" w:rsidP="00A30B51">
      <w:pPr>
        <w:jc w:val="both"/>
        <w:rPr>
          <w:rFonts w:ascii="Arial" w:hAnsi="Arial" w:cs="Arial"/>
          <w:sz w:val="28"/>
        </w:rPr>
      </w:pPr>
    </w:p>
    <w:p w14:paraId="62784B71" w14:textId="77777777" w:rsidR="00A30B51" w:rsidRPr="00A71D93" w:rsidRDefault="00A30B51" w:rsidP="00A30B51">
      <w:pPr>
        <w:jc w:val="both"/>
        <w:rPr>
          <w:rFonts w:ascii="Arial" w:hAnsi="Arial" w:cs="Arial"/>
          <w:sz w:val="28"/>
          <w:lang w:eastAsia="ja-JP"/>
        </w:rPr>
      </w:pPr>
    </w:p>
    <w:p w14:paraId="3BF309C3" w14:textId="77777777" w:rsidR="00A30B51" w:rsidRPr="00A71D93" w:rsidRDefault="00A30B51" w:rsidP="00A30B51">
      <w:pPr>
        <w:jc w:val="both"/>
        <w:rPr>
          <w:rFonts w:ascii="Arial" w:hAnsi="Arial" w:cs="Arial"/>
          <w:sz w:val="28"/>
        </w:rPr>
      </w:pPr>
    </w:p>
    <w:p w14:paraId="75CA6444" w14:textId="77777777" w:rsidR="00A30B51" w:rsidRPr="00A71D93" w:rsidRDefault="00A30B51" w:rsidP="00A30B51">
      <w:pPr>
        <w:jc w:val="both"/>
        <w:rPr>
          <w:rFonts w:ascii="Arial" w:hAnsi="Arial" w:cs="Arial"/>
          <w:sz w:val="28"/>
        </w:rPr>
      </w:pPr>
      <w:r w:rsidRPr="00A71D93">
        <w:rPr>
          <w:rFonts w:ascii="Arial" w:hAnsi="Arial" w:cs="Arial"/>
          <w:sz w:val="28"/>
        </w:rPr>
        <w:br w:type="page"/>
      </w:r>
    </w:p>
    <w:p w14:paraId="70756A27" w14:textId="77777777" w:rsidR="00A30B51" w:rsidRPr="00A71D93" w:rsidRDefault="00A30B51" w:rsidP="00A30B51">
      <w:pPr>
        <w:jc w:val="both"/>
        <w:rPr>
          <w:rFonts w:ascii="Arial" w:hAnsi="Arial" w:cs="Arial"/>
          <w:sz w:val="28"/>
        </w:rPr>
      </w:pPr>
      <w:r w:rsidRPr="00A71D93">
        <w:rPr>
          <w:rFonts w:ascii="Arial" w:hAnsi="Arial" w:cs="Arial"/>
        </w:rPr>
        <w:lastRenderedPageBreak/>
        <w:t>MỤC LỤC</w:t>
      </w:r>
    </w:p>
    <w:p w14:paraId="794390FA" w14:textId="66E9CB6D" w:rsidR="00A30B51" w:rsidRPr="00C620A1" w:rsidRDefault="00A30B51">
      <w:pPr>
        <w:pStyle w:val="TOC1"/>
        <w:rPr>
          <w:rFonts w:asciiTheme="minorHAnsi" w:eastAsiaTheme="minorEastAsia" w:hAnsiTheme="minorHAnsi" w:cstheme="minorBidi"/>
          <w:b w:val="0"/>
          <w:caps w:val="0"/>
          <w:kern w:val="2"/>
          <w:sz w:val="24"/>
          <w:szCs w:val="24"/>
          <w:lang w:val="vi-VN"/>
          <w14:ligatures w14:val="standardContextual"/>
        </w:rPr>
      </w:pPr>
      <w:r w:rsidRPr="00A71D93">
        <w:rPr>
          <w:rFonts w:ascii="Arial" w:hAnsi="Arial" w:cs="Arial"/>
          <w:bCs/>
          <w:smallCaps/>
          <w:noProof w:val="0"/>
        </w:rPr>
        <w:fldChar w:fldCharType="begin"/>
      </w:r>
      <w:r w:rsidRPr="00A71D93">
        <w:rPr>
          <w:rFonts w:ascii="Arial" w:hAnsi="Arial" w:cs="Arial"/>
          <w:bCs/>
          <w:smallCaps/>
        </w:rPr>
        <w:instrText xml:space="preserve"> TOC \o "1-4" \h \z \u </w:instrText>
      </w:r>
      <w:r w:rsidRPr="00A71D93">
        <w:rPr>
          <w:rFonts w:ascii="Arial" w:hAnsi="Arial" w:cs="Arial"/>
          <w:bCs/>
          <w:smallCaps/>
          <w:noProof w:val="0"/>
        </w:rPr>
        <w:fldChar w:fldCharType="separate"/>
      </w:r>
      <w:hyperlink w:anchor="_Toc210760002" w:history="1">
        <w:r w:rsidRPr="00511698">
          <w:rPr>
            <w:rStyle w:val="Hyperlink"/>
          </w:rPr>
          <w:t>I.</w:t>
        </w:r>
        <w:r>
          <w:rPr>
            <w:rFonts w:asciiTheme="minorHAnsi" w:eastAsiaTheme="minorEastAsia" w:hAnsiTheme="minorHAnsi" w:cstheme="minorBidi"/>
            <w:b w:val="0"/>
            <w:caps w:val="0"/>
            <w:kern w:val="2"/>
            <w:sz w:val="24"/>
            <w:szCs w:val="24"/>
            <w14:ligatures w14:val="standardContextual"/>
          </w:rPr>
          <w:tab/>
        </w:r>
        <w:r w:rsidRPr="00511698">
          <w:rPr>
            <w:rStyle w:val="Hyperlink"/>
          </w:rPr>
          <w:t>TỔNG QUAN</w:t>
        </w:r>
        <w:r>
          <w:rPr>
            <w:webHidden/>
          </w:rPr>
          <w:tab/>
        </w:r>
      </w:hyperlink>
      <w:r w:rsidR="00C620A1">
        <w:t>4</w:t>
      </w:r>
    </w:p>
    <w:p w14:paraId="301DB4F7" w14:textId="47CEBE98" w:rsidR="00A30B51" w:rsidRDefault="00D83338">
      <w:pPr>
        <w:pStyle w:val="TOC2"/>
        <w:tabs>
          <w:tab w:val="right" w:leader="dot" w:pos="8979"/>
        </w:tabs>
        <w:rPr>
          <w:rFonts w:asciiTheme="minorHAnsi" w:eastAsiaTheme="minorEastAsia" w:hAnsiTheme="minorHAnsi" w:cstheme="minorBidi"/>
          <w:noProof/>
          <w:kern w:val="2"/>
          <w:sz w:val="24"/>
          <w14:ligatures w14:val="standardContextual"/>
        </w:rPr>
      </w:pPr>
      <w:hyperlink w:anchor="_Toc210760003" w:history="1">
        <w:r w:rsidR="00A30B51" w:rsidRPr="00511698">
          <w:rPr>
            <w:rStyle w:val="Hyperlink"/>
            <w:noProof/>
          </w:rPr>
          <w:t>I.1. Mục đích</w:t>
        </w:r>
        <w:r w:rsidR="00A30B51">
          <w:rPr>
            <w:noProof/>
            <w:webHidden/>
          </w:rPr>
          <w:tab/>
        </w:r>
        <w:r w:rsidR="00C620A1">
          <w:rPr>
            <w:noProof/>
            <w:webHidden/>
          </w:rPr>
          <w:t>4</w:t>
        </w:r>
      </w:hyperlink>
    </w:p>
    <w:p w14:paraId="7EB4422A" w14:textId="58C74B72" w:rsidR="00A30B51" w:rsidRDefault="00D83338">
      <w:pPr>
        <w:pStyle w:val="TOC2"/>
        <w:tabs>
          <w:tab w:val="right" w:leader="dot" w:pos="8979"/>
        </w:tabs>
        <w:rPr>
          <w:rFonts w:asciiTheme="minorHAnsi" w:eastAsiaTheme="minorEastAsia" w:hAnsiTheme="minorHAnsi" w:cstheme="minorBidi"/>
          <w:noProof/>
          <w:kern w:val="2"/>
          <w:sz w:val="24"/>
          <w14:ligatures w14:val="standardContextual"/>
        </w:rPr>
      </w:pPr>
      <w:hyperlink w:anchor="_Toc210760004" w:history="1">
        <w:r w:rsidR="00A30B51" w:rsidRPr="00511698">
          <w:rPr>
            <w:rStyle w:val="Hyperlink"/>
            <w:noProof/>
          </w:rPr>
          <w:t>I.2. Phạm vi</w:t>
        </w:r>
        <w:r w:rsidR="00A30B51">
          <w:rPr>
            <w:noProof/>
            <w:webHidden/>
          </w:rPr>
          <w:tab/>
        </w:r>
        <w:r w:rsidR="00C620A1">
          <w:rPr>
            <w:noProof/>
            <w:webHidden/>
          </w:rPr>
          <w:t>4</w:t>
        </w:r>
      </w:hyperlink>
    </w:p>
    <w:p w14:paraId="6A6FD17B" w14:textId="668ADF55" w:rsidR="00C620A1" w:rsidRDefault="00D83338" w:rsidP="00C620A1">
      <w:pPr>
        <w:pStyle w:val="TOC2"/>
        <w:tabs>
          <w:tab w:val="right" w:leader="dot" w:pos="8979"/>
        </w:tabs>
        <w:rPr>
          <w:lang w:val="vi-VN"/>
        </w:rPr>
      </w:pPr>
      <w:hyperlink w:anchor="_Toc210760005" w:history="1">
        <w:r w:rsidR="00A30B51" w:rsidRPr="00511698">
          <w:rPr>
            <w:rStyle w:val="Hyperlink"/>
            <w:noProof/>
          </w:rPr>
          <w:t>I.3. Tài liệu liên quan</w:t>
        </w:r>
        <w:r w:rsidR="00A30B51">
          <w:rPr>
            <w:noProof/>
            <w:webHidden/>
          </w:rPr>
          <w:tab/>
        </w:r>
        <w:r w:rsidR="00C620A1">
          <w:rPr>
            <w:noProof/>
            <w:webHidden/>
          </w:rPr>
          <w:t>4</w:t>
        </w:r>
      </w:hyperlink>
    </w:p>
    <w:p w14:paraId="75AA762C" w14:textId="3D597A4A" w:rsidR="00C620A1" w:rsidRDefault="00D83338" w:rsidP="00C620A1">
      <w:pPr>
        <w:pStyle w:val="TOC2"/>
        <w:tabs>
          <w:tab w:val="right" w:leader="dot" w:pos="8979"/>
        </w:tabs>
        <w:rPr>
          <w:lang w:val="vi-VN"/>
        </w:rPr>
      </w:pPr>
      <w:hyperlink w:anchor="_Toc210760005" w:history="1">
        <w:r w:rsidR="00C620A1" w:rsidRPr="00511698">
          <w:rPr>
            <w:rStyle w:val="Hyperlink"/>
            <w:noProof/>
          </w:rPr>
          <w:t>I.</w:t>
        </w:r>
        <w:r w:rsidR="00C620A1">
          <w:rPr>
            <w:rStyle w:val="Hyperlink"/>
            <w:noProof/>
          </w:rPr>
          <w:t>4</w:t>
        </w:r>
        <w:r w:rsidR="00C620A1" w:rsidRPr="00511698">
          <w:rPr>
            <w:rStyle w:val="Hyperlink"/>
            <w:noProof/>
          </w:rPr>
          <w:t xml:space="preserve">. </w:t>
        </w:r>
        <w:r w:rsidR="00C620A1">
          <w:rPr>
            <w:rStyle w:val="Hyperlink"/>
            <w:noProof/>
          </w:rPr>
          <w:t>Mô</w:t>
        </w:r>
        <w:r w:rsidR="00C620A1">
          <w:rPr>
            <w:rStyle w:val="Hyperlink"/>
            <w:noProof/>
            <w:lang w:val="vi-VN"/>
          </w:rPr>
          <w:t xml:space="preserve"> hình quan hệ thực thể</w:t>
        </w:r>
        <w:r w:rsidR="00C620A1">
          <w:rPr>
            <w:noProof/>
            <w:webHidden/>
          </w:rPr>
          <w:tab/>
          <w:t>4</w:t>
        </w:r>
      </w:hyperlink>
    </w:p>
    <w:p w14:paraId="55B56769" w14:textId="2E7D8049" w:rsidR="00C620A1" w:rsidRPr="00C620A1" w:rsidRDefault="00D83338" w:rsidP="00C620A1">
      <w:pPr>
        <w:pStyle w:val="TOC2"/>
        <w:tabs>
          <w:tab w:val="right" w:leader="dot" w:pos="8979"/>
        </w:tabs>
        <w:rPr>
          <w:lang w:val="vi-VN"/>
        </w:rPr>
      </w:pPr>
      <w:hyperlink w:anchor="_Toc210760005" w:history="1">
        <w:r w:rsidR="00C620A1" w:rsidRPr="00511698">
          <w:rPr>
            <w:rStyle w:val="Hyperlink"/>
            <w:noProof/>
          </w:rPr>
          <w:t>I.</w:t>
        </w:r>
        <w:r w:rsidR="00C620A1">
          <w:rPr>
            <w:rStyle w:val="Hyperlink"/>
            <w:noProof/>
          </w:rPr>
          <w:t>5</w:t>
        </w:r>
        <w:r w:rsidR="00C620A1" w:rsidRPr="00511698">
          <w:rPr>
            <w:rStyle w:val="Hyperlink"/>
            <w:noProof/>
          </w:rPr>
          <w:t xml:space="preserve">. </w:t>
        </w:r>
        <w:r w:rsidR="00C620A1">
          <w:rPr>
            <w:rStyle w:val="Hyperlink"/>
            <w:noProof/>
          </w:rPr>
          <w:t>Mô</w:t>
        </w:r>
        <w:r w:rsidR="00C620A1">
          <w:rPr>
            <w:rStyle w:val="Hyperlink"/>
            <w:noProof/>
            <w:lang w:val="vi-VN"/>
          </w:rPr>
          <w:t xml:space="preserve"> hình quan hệ dữ liệu</w:t>
        </w:r>
        <w:r w:rsidR="00C620A1">
          <w:rPr>
            <w:noProof/>
            <w:webHidden/>
          </w:rPr>
          <w:tab/>
          <w:t>4</w:t>
        </w:r>
      </w:hyperlink>
    </w:p>
    <w:p w14:paraId="1CA3DF2C" w14:textId="77777777" w:rsidR="00C620A1" w:rsidRPr="00C620A1" w:rsidRDefault="00C620A1" w:rsidP="00C620A1">
      <w:pPr>
        <w:rPr>
          <w:lang w:val="vi-VN"/>
        </w:rPr>
      </w:pPr>
    </w:p>
    <w:p w14:paraId="0B6D2829" w14:textId="77777777" w:rsidR="00C620A1" w:rsidRPr="00C620A1" w:rsidRDefault="00C620A1" w:rsidP="00C620A1">
      <w:pPr>
        <w:rPr>
          <w:lang w:val="vi-VN"/>
        </w:rPr>
      </w:pPr>
    </w:p>
    <w:p w14:paraId="1DE621C9" w14:textId="617962BB" w:rsidR="00A30B51" w:rsidRPr="00C620A1" w:rsidRDefault="00D83338">
      <w:pPr>
        <w:pStyle w:val="TOC1"/>
        <w:rPr>
          <w:rFonts w:asciiTheme="minorHAnsi" w:eastAsiaTheme="minorEastAsia" w:hAnsiTheme="minorHAnsi" w:cstheme="minorBidi"/>
          <w:b w:val="0"/>
          <w:caps w:val="0"/>
          <w:kern w:val="2"/>
          <w:sz w:val="24"/>
          <w:szCs w:val="24"/>
          <w:lang w:val="vi-VN"/>
          <w14:ligatures w14:val="standardContextual"/>
        </w:rPr>
      </w:pPr>
      <w:hyperlink w:anchor="_Toc210760006" w:history="1">
        <w:r w:rsidR="00A30B51" w:rsidRPr="00511698">
          <w:rPr>
            <w:rStyle w:val="Hyperlink"/>
          </w:rPr>
          <w:t>II.</w:t>
        </w:r>
        <w:r w:rsidR="00A30B51">
          <w:rPr>
            <w:rFonts w:asciiTheme="minorHAnsi" w:eastAsiaTheme="minorEastAsia" w:hAnsiTheme="minorHAnsi" w:cstheme="minorBidi"/>
            <w:b w:val="0"/>
            <w:caps w:val="0"/>
            <w:kern w:val="2"/>
            <w:sz w:val="24"/>
            <w:szCs w:val="24"/>
            <w14:ligatures w14:val="standardContextual"/>
          </w:rPr>
          <w:tab/>
        </w:r>
        <w:r w:rsidR="00A30B51" w:rsidRPr="00511698">
          <w:rPr>
            <w:rStyle w:val="Hyperlink"/>
          </w:rPr>
          <w:t>THIẾT KẾ CƠ SỞ DỮ LIỆU</w:t>
        </w:r>
        <w:r w:rsidR="00C620A1">
          <w:rPr>
            <w:rStyle w:val="Hyperlink"/>
            <w:lang w:val="vi-VN"/>
          </w:rPr>
          <w:t xml:space="preserve"> Hệ thống</w:t>
        </w:r>
        <w:r w:rsidR="00A30B51">
          <w:rPr>
            <w:webHidden/>
          </w:rPr>
          <w:tab/>
        </w:r>
        <w:r w:rsidR="00C620A1">
          <w:rPr>
            <w:webHidden/>
          </w:rPr>
          <w:t>5</w:t>
        </w:r>
      </w:hyperlink>
    </w:p>
    <w:p w14:paraId="54B323A0" w14:textId="16180213" w:rsidR="00A30B51" w:rsidRDefault="00C620A1" w:rsidP="00C620A1">
      <w:pPr>
        <w:pStyle w:val="TOC3"/>
        <w:tabs>
          <w:tab w:val="right" w:leader="dot" w:pos="8979"/>
        </w:tabs>
        <w:ind w:left="0"/>
        <w:rPr>
          <w:rFonts w:asciiTheme="minorHAnsi" w:eastAsiaTheme="minorEastAsia" w:hAnsiTheme="minorHAnsi" w:cstheme="minorBidi"/>
          <w:noProof/>
          <w:kern w:val="2"/>
          <w:sz w:val="24"/>
          <w14:ligatures w14:val="standardContextual"/>
        </w:rPr>
      </w:pPr>
      <w:r>
        <w:rPr>
          <w:lang w:val="vi-VN"/>
        </w:rPr>
        <w:t xml:space="preserve">    </w:t>
      </w:r>
      <w:hyperlink w:anchor="_Toc210760008" w:history="1">
        <w:r w:rsidR="00A30B51" w:rsidRPr="00511698">
          <w:rPr>
            <w:rStyle w:val="Hyperlink"/>
            <w:noProof/>
          </w:rPr>
          <w:t>II.1. Danh sách bảng</w:t>
        </w:r>
        <w:r w:rsidR="00A30B51">
          <w:rPr>
            <w:noProof/>
            <w:webHidden/>
          </w:rPr>
          <w:tab/>
        </w:r>
        <w:r>
          <w:rPr>
            <w:noProof/>
            <w:webHidden/>
          </w:rPr>
          <w:t>5</w:t>
        </w:r>
      </w:hyperlink>
    </w:p>
    <w:p w14:paraId="4F75BF7A" w14:textId="4F21C5CE" w:rsidR="00A30B51" w:rsidRDefault="00C620A1" w:rsidP="00C620A1">
      <w:pPr>
        <w:pStyle w:val="TOC3"/>
        <w:tabs>
          <w:tab w:val="right" w:leader="dot" w:pos="8979"/>
        </w:tabs>
        <w:ind w:left="0"/>
        <w:rPr>
          <w:lang w:val="vi-VN"/>
        </w:rPr>
      </w:pPr>
      <w:r>
        <w:rPr>
          <w:lang w:val="vi-VN"/>
        </w:rPr>
        <w:t xml:space="preserve">    </w:t>
      </w:r>
      <w:hyperlink w:anchor="_Toc210760009" w:history="1">
        <w:r w:rsidR="00A30B51" w:rsidRPr="00511698">
          <w:rPr>
            <w:rStyle w:val="Hyperlink"/>
            <w:noProof/>
          </w:rPr>
          <w:t xml:space="preserve">II.2. </w:t>
        </w:r>
        <w:r>
          <w:rPr>
            <w:rStyle w:val="Hyperlink"/>
            <w:noProof/>
          </w:rPr>
          <w:t>Mô</w:t>
        </w:r>
        <w:r>
          <w:rPr>
            <w:rStyle w:val="Hyperlink"/>
            <w:noProof/>
            <w:lang w:val="vi-VN"/>
          </w:rPr>
          <w:t xml:space="preserve"> tả chi tiết hệ thống bảng</w:t>
        </w:r>
        <w:r w:rsidR="00A30B51">
          <w:rPr>
            <w:noProof/>
            <w:webHidden/>
          </w:rPr>
          <w:tab/>
        </w:r>
        <w:r>
          <w:rPr>
            <w:noProof/>
            <w:webHidden/>
          </w:rPr>
          <w:t>6</w:t>
        </w:r>
      </w:hyperlink>
    </w:p>
    <w:p w14:paraId="5EE6FBBE" w14:textId="0F035A4E" w:rsidR="009F629B" w:rsidRDefault="009F629B" w:rsidP="009F629B">
      <w:pPr>
        <w:rPr>
          <w:lang w:val="vi-VN"/>
        </w:rPr>
      </w:pPr>
      <w:r>
        <w:rPr>
          <w:lang w:val="vi-VN"/>
        </w:rPr>
        <w:t xml:space="preserve">                </w:t>
      </w:r>
      <w:hyperlink w:anchor="_Toc210760009" w:history="1">
        <w:r w:rsidRPr="00511698">
          <w:rPr>
            <w:rStyle w:val="Hyperlink"/>
            <w:noProof/>
          </w:rPr>
          <w:t>II.</w:t>
        </w:r>
        <w:r>
          <w:rPr>
            <w:rStyle w:val="Hyperlink"/>
            <w:noProof/>
          </w:rPr>
          <w:t>2</w:t>
        </w:r>
        <w:r w:rsidRPr="00511698">
          <w:rPr>
            <w:rStyle w:val="Hyperlink"/>
            <w:noProof/>
          </w:rPr>
          <w:t>.</w:t>
        </w:r>
        <w:r>
          <w:rPr>
            <w:rStyle w:val="Hyperlink"/>
            <w:noProof/>
          </w:rPr>
          <w:t>1</w:t>
        </w:r>
        <w:r>
          <w:rPr>
            <w:rStyle w:val="Hyperlink"/>
            <w:noProof/>
            <w:lang w:val="vi-VN"/>
          </w:rPr>
          <w:t>.Bảng User...............................................................................</w:t>
        </w:r>
        <w:r>
          <w:rPr>
            <w:noProof/>
            <w:webHidden/>
          </w:rPr>
          <w:tab/>
          <w:t>6</w:t>
        </w:r>
      </w:hyperlink>
    </w:p>
    <w:p w14:paraId="2D4D7162" w14:textId="67404DA4" w:rsidR="009F629B" w:rsidRPr="009F629B" w:rsidRDefault="009F629B" w:rsidP="009F629B">
      <w:pPr>
        <w:rPr>
          <w:lang w:val="vi-VN"/>
        </w:rPr>
      </w:pPr>
      <w:r>
        <w:rPr>
          <w:lang w:val="vi-VN"/>
        </w:rPr>
        <w:t xml:space="preserve">                </w:t>
      </w:r>
      <w:hyperlink w:anchor="_Toc210760009" w:history="1">
        <w:r w:rsidRPr="00511698">
          <w:rPr>
            <w:rStyle w:val="Hyperlink"/>
            <w:noProof/>
          </w:rPr>
          <w:t>II.</w:t>
        </w:r>
        <w:r>
          <w:rPr>
            <w:rStyle w:val="Hyperlink"/>
            <w:noProof/>
          </w:rPr>
          <w:t>2</w:t>
        </w:r>
        <w:r w:rsidRPr="00511698">
          <w:rPr>
            <w:rStyle w:val="Hyperlink"/>
            <w:noProof/>
          </w:rPr>
          <w:t>.</w:t>
        </w:r>
        <w:r>
          <w:rPr>
            <w:rStyle w:val="Hyperlink"/>
            <w:noProof/>
          </w:rPr>
          <w:t>2</w:t>
        </w:r>
        <w:r>
          <w:rPr>
            <w:rStyle w:val="Hyperlink"/>
            <w:noProof/>
            <w:lang w:val="vi-VN"/>
          </w:rPr>
          <w:t>.Bảng DELIVERY_INFO...............................................................</w:t>
        </w:r>
        <w:r>
          <w:rPr>
            <w:noProof/>
            <w:webHidden/>
          </w:rPr>
          <w:tab/>
          <w:t>6</w:t>
        </w:r>
      </w:hyperlink>
    </w:p>
    <w:p w14:paraId="05326AD9" w14:textId="27808452" w:rsidR="009F629B" w:rsidRDefault="009F629B" w:rsidP="009F629B">
      <w:pPr>
        <w:rPr>
          <w:lang w:val="vi-VN"/>
        </w:rPr>
      </w:pPr>
      <w:r>
        <w:rPr>
          <w:lang w:val="vi-VN"/>
        </w:rPr>
        <w:t xml:space="preserve">                </w:t>
      </w:r>
      <w:hyperlink w:anchor="_Toc210760009" w:history="1">
        <w:r w:rsidRPr="00511698">
          <w:rPr>
            <w:rStyle w:val="Hyperlink"/>
            <w:noProof/>
          </w:rPr>
          <w:t>II.</w:t>
        </w:r>
        <w:r>
          <w:rPr>
            <w:rStyle w:val="Hyperlink"/>
            <w:noProof/>
          </w:rPr>
          <w:t>2</w:t>
        </w:r>
        <w:r w:rsidRPr="00511698">
          <w:rPr>
            <w:rStyle w:val="Hyperlink"/>
            <w:noProof/>
          </w:rPr>
          <w:t>.</w:t>
        </w:r>
        <w:r>
          <w:rPr>
            <w:rStyle w:val="Hyperlink"/>
            <w:noProof/>
          </w:rPr>
          <w:t>3</w:t>
        </w:r>
        <w:r>
          <w:rPr>
            <w:rStyle w:val="Hyperlink"/>
            <w:noProof/>
            <w:lang w:val="vi-VN"/>
          </w:rPr>
          <w:t>.Bảng DON_HANG......................................................................</w:t>
        </w:r>
        <w:r>
          <w:rPr>
            <w:noProof/>
            <w:webHidden/>
          </w:rPr>
          <w:tab/>
          <w:t>6</w:t>
        </w:r>
      </w:hyperlink>
    </w:p>
    <w:p w14:paraId="5B416761" w14:textId="659915DB" w:rsidR="009F629B" w:rsidRPr="009F629B" w:rsidRDefault="009F629B" w:rsidP="009F629B">
      <w:pPr>
        <w:rPr>
          <w:lang w:val="vi-VN"/>
        </w:rPr>
      </w:pPr>
      <w:r>
        <w:rPr>
          <w:lang w:val="vi-VN"/>
        </w:rPr>
        <w:t xml:space="preserve">                </w:t>
      </w:r>
      <w:hyperlink w:anchor="_Toc210760009" w:history="1">
        <w:r w:rsidRPr="00511698">
          <w:rPr>
            <w:rStyle w:val="Hyperlink"/>
            <w:noProof/>
          </w:rPr>
          <w:t>II.</w:t>
        </w:r>
        <w:r>
          <w:rPr>
            <w:rStyle w:val="Hyperlink"/>
            <w:noProof/>
          </w:rPr>
          <w:t>2</w:t>
        </w:r>
        <w:r w:rsidRPr="00511698">
          <w:rPr>
            <w:rStyle w:val="Hyperlink"/>
            <w:noProof/>
          </w:rPr>
          <w:t>.</w:t>
        </w:r>
        <w:r>
          <w:rPr>
            <w:rStyle w:val="Hyperlink"/>
            <w:noProof/>
          </w:rPr>
          <w:t>4</w:t>
        </w:r>
        <w:r>
          <w:rPr>
            <w:rStyle w:val="Hyperlink"/>
            <w:noProof/>
            <w:lang w:val="vi-VN"/>
          </w:rPr>
          <w:t>.Bảng PRODUCT.........................................................................</w:t>
        </w:r>
        <w:r>
          <w:rPr>
            <w:noProof/>
            <w:webHidden/>
          </w:rPr>
          <w:tab/>
          <w:t>7</w:t>
        </w:r>
      </w:hyperlink>
    </w:p>
    <w:p w14:paraId="584E9650" w14:textId="645D8A1B" w:rsidR="009F629B" w:rsidRDefault="009F629B" w:rsidP="009F629B">
      <w:pPr>
        <w:rPr>
          <w:lang w:val="vi-VN"/>
        </w:rPr>
      </w:pPr>
      <w:r>
        <w:rPr>
          <w:lang w:val="vi-VN"/>
        </w:rPr>
        <w:t xml:space="preserve">                </w:t>
      </w:r>
      <w:hyperlink w:anchor="_Toc210760009" w:history="1">
        <w:r w:rsidRPr="00511698">
          <w:rPr>
            <w:rStyle w:val="Hyperlink"/>
            <w:noProof/>
          </w:rPr>
          <w:t>II.</w:t>
        </w:r>
        <w:r>
          <w:rPr>
            <w:rStyle w:val="Hyperlink"/>
            <w:noProof/>
          </w:rPr>
          <w:t>2</w:t>
        </w:r>
        <w:r w:rsidRPr="00511698">
          <w:rPr>
            <w:rStyle w:val="Hyperlink"/>
            <w:noProof/>
          </w:rPr>
          <w:t>.</w:t>
        </w:r>
        <w:r>
          <w:rPr>
            <w:rStyle w:val="Hyperlink"/>
            <w:noProof/>
          </w:rPr>
          <w:t>5</w:t>
        </w:r>
        <w:r>
          <w:rPr>
            <w:rStyle w:val="Hyperlink"/>
            <w:noProof/>
            <w:lang w:val="vi-VN"/>
          </w:rPr>
          <w:t>.Bảng BUY...............................................................................</w:t>
        </w:r>
        <w:r>
          <w:rPr>
            <w:noProof/>
            <w:webHidden/>
          </w:rPr>
          <w:tab/>
          <w:t>7</w:t>
        </w:r>
      </w:hyperlink>
    </w:p>
    <w:p w14:paraId="0F02D225" w14:textId="22BD32EA" w:rsidR="009F629B" w:rsidRDefault="009F629B" w:rsidP="009F629B">
      <w:pPr>
        <w:rPr>
          <w:lang w:val="vi-VN"/>
        </w:rPr>
      </w:pPr>
      <w:r>
        <w:rPr>
          <w:lang w:val="vi-VN"/>
        </w:rPr>
        <w:t xml:space="preserve">                </w:t>
      </w:r>
      <w:hyperlink w:anchor="_Toc210760009" w:history="1">
        <w:r w:rsidRPr="00511698">
          <w:rPr>
            <w:rStyle w:val="Hyperlink"/>
            <w:noProof/>
          </w:rPr>
          <w:t>II.</w:t>
        </w:r>
        <w:r>
          <w:rPr>
            <w:rStyle w:val="Hyperlink"/>
            <w:noProof/>
          </w:rPr>
          <w:t>2</w:t>
        </w:r>
        <w:r w:rsidRPr="00511698">
          <w:rPr>
            <w:rStyle w:val="Hyperlink"/>
            <w:noProof/>
          </w:rPr>
          <w:t>.</w:t>
        </w:r>
        <w:r>
          <w:rPr>
            <w:rStyle w:val="Hyperlink"/>
            <w:noProof/>
          </w:rPr>
          <w:t>6</w:t>
        </w:r>
        <w:r>
          <w:rPr>
            <w:rStyle w:val="Hyperlink"/>
            <w:noProof/>
            <w:lang w:val="vi-VN"/>
          </w:rPr>
          <w:t>.Bảng CART...............................................................................</w:t>
        </w:r>
        <w:r>
          <w:rPr>
            <w:noProof/>
            <w:webHidden/>
          </w:rPr>
          <w:tab/>
          <w:t>7</w:t>
        </w:r>
      </w:hyperlink>
    </w:p>
    <w:p w14:paraId="02A4B783" w14:textId="05A5C8EE" w:rsidR="009F629B" w:rsidRDefault="009F629B" w:rsidP="009F629B">
      <w:pPr>
        <w:rPr>
          <w:lang w:val="vi-VN"/>
        </w:rPr>
      </w:pPr>
      <w:r>
        <w:rPr>
          <w:lang w:val="vi-VN"/>
        </w:rPr>
        <w:t xml:space="preserve">                </w:t>
      </w:r>
      <w:hyperlink w:anchor="_Toc210760009" w:history="1">
        <w:r w:rsidRPr="00511698">
          <w:rPr>
            <w:rStyle w:val="Hyperlink"/>
            <w:noProof/>
          </w:rPr>
          <w:t>II.</w:t>
        </w:r>
        <w:r>
          <w:rPr>
            <w:rStyle w:val="Hyperlink"/>
            <w:noProof/>
          </w:rPr>
          <w:t>2</w:t>
        </w:r>
        <w:r w:rsidRPr="00511698">
          <w:rPr>
            <w:rStyle w:val="Hyperlink"/>
            <w:noProof/>
          </w:rPr>
          <w:t>.</w:t>
        </w:r>
        <w:r>
          <w:rPr>
            <w:rStyle w:val="Hyperlink"/>
            <w:noProof/>
          </w:rPr>
          <w:t>7</w:t>
        </w:r>
        <w:r>
          <w:rPr>
            <w:rStyle w:val="Hyperlink"/>
            <w:noProof/>
            <w:lang w:val="vi-VN"/>
          </w:rPr>
          <w:t>.Bảng VR_SESSION....................................................................</w:t>
        </w:r>
        <w:r>
          <w:rPr>
            <w:noProof/>
            <w:webHidden/>
          </w:rPr>
          <w:tab/>
          <w:t>7</w:t>
        </w:r>
      </w:hyperlink>
    </w:p>
    <w:p w14:paraId="33BD71D7" w14:textId="26CEF196" w:rsidR="009F629B" w:rsidRPr="009F629B" w:rsidRDefault="009F629B" w:rsidP="009F629B">
      <w:pPr>
        <w:rPr>
          <w:lang w:val="vi-VN"/>
        </w:rPr>
      </w:pPr>
      <w:r>
        <w:rPr>
          <w:lang w:val="vi-VN"/>
        </w:rPr>
        <w:t xml:space="preserve">                </w:t>
      </w:r>
      <w:hyperlink w:anchor="_Toc210760009" w:history="1">
        <w:r w:rsidRPr="00511698">
          <w:rPr>
            <w:rStyle w:val="Hyperlink"/>
            <w:noProof/>
          </w:rPr>
          <w:t>II.</w:t>
        </w:r>
        <w:r>
          <w:rPr>
            <w:rStyle w:val="Hyperlink"/>
            <w:noProof/>
          </w:rPr>
          <w:t>2</w:t>
        </w:r>
        <w:r w:rsidRPr="00511698">
          <w:rPr>
            <w:rStyle w:val="Hyperlink"/>
            <w:noProof/>
          </w:rPr>
          <w:t>.</w:t>
        </w:r>
        <w:r>
          <w:rPr>
            <w:rStyle w:val="Hyperlink"/>
            <w:noProof/>
          </w:rPr>
          <w:t>8</w:t>
        </w:r>
        <w:r>
          <w:rPr>
            <w:rStyle w:val="Hyperlink"/>
            <w:noProof/>
            <w:lang w:val="vi-VN"/>
          </w:rPr>
          <w:t>.Bảng USER_LOG....................................................................</w:t>
        </w:r>
        <w:r>
          <w:rPr>
            <w:noProof/>
            <w:webHidden/>
          </w:rPr>
          <w:tab/>
          <w:t>8</w:t>
        </w:r>
      </w:hyperlink>
    </w:p>
    <w:p w14:paraId="63632668" w14:textId="175FD55D" w:rsidR="00C620A1" w:rsidRPr="00C620A1" w:rsidRDefault="00C620A1" w:rsidP="00C620A1">
      <w:pPr>
        <w:rPr>
          <w:lang w:val="vi-VN"/>
        </w:rPr>
      </w:pPr>
      <w:r>
        <w:rPr>
          <w:lang w:val="vi-VN"/>
        </w:rPr>
        <w:t xml:space="preserve">          </w:t>
      </w:r>
    </w:p>
    <w:p w14:paraId="5A1B1B3A" w14:textId="1FB87C96" w:rsidR="00A30B51" w:rsidRPr="00A71D93" w:rsidRDefault="00A30B51" w:rsidP="00A30B51">
      <w:pPr>
        <w:jc w:val="both"/>
        <w:rPr>
          <w:rFonts w:ascii="Arial" w:hAnsi="Arial" w:cs="Arial"/>
        </w:rPr>
      </w:pPr>
      <w:r w:rsidRPr="00A71D93">
        <w:rPr>
          <w:rFonts w:ascii="Arial" w:hAnsi="Arial" w:cs="Arial"/>
          <w:noProof/>
        </w:rPr>
        <w:fldChar w:fldCharType="end"/>
      </w:r>
      <w:r w:rsidRPr="00A71D93">
        <w:br w:type="page"/>
      </w:r>
      <w:bookmarkStart w:id="10" w:name="_Toc210760002"/>
      <w:r w:rsidRPr="00A71D93">
        <w:lastRenderedPageBreak/>
        <w:t>TỔNG QUAN</w:t>
      </w:r>
      <w:bookmarkEnd w:id="10"/>
    </w:p>
    <w:p w14:paraId="0B8AF343" w14:textId="77777777" w:rsidR="00A30B51" w:rsidRPr="00A71D93" w:rsidRDefault="00A30B51" w:rsidP="00375DCC">
      <w:pPr>
        <w:pStyle w:val="FISHeading2"/>
      </w:pPr>
      <w:bookmarkStart w:id="11" w:name="_Toc210760003"/>
      <w:r w:rsidRPr="00A71D93">
        <w:t>Mục đích</w:t>
      </w:r>
      <w:bookmarkEnd w:id="11"/>
    </w:p>
    <w:p w14:paraId="6CA2F574" w14:textId="259FC2E1" w:rsidR="00A30B51" w:rsidRPr="000A2289" w:rsidRDefault="00A30B51" w:rsidP="00A30B51">
      <w:pPr>
        <w:pStyle w:val="ListParagraph"/>
        <w:widowControl w:val="0"/>
        <w:numPr>
          <w:ilvl w:val="0"/>
          <w:numId w:val="15"/>
        </w:numPr>
        <w:spacing w:after="120"/>
        <w:contextualSpacing w:val="0"/>
        <w:rPr>
          <w:rFonts w:ascii="Arial" w:hAnsi="Arial" w:cs="Arial"/>
        </w:rPr>
      </w:pPr>
      <w:r w:rsidRPr="00A71D93">
        <w:rPr>
          <w:rFonts w:ascii="Arial" w:hAnsi="Arial" w:cs="Arial"/>
        </w:rPr>
        <w:t xml:space="preserve">Tài liệu này được viết nhằm mục đích mô tả thiết kế cơ sở dữ liệu </w:t>
      </w:r>
      <w:r w:rsidR="000A2289">
        <w:rPr>
          <w:rFonts w:ascii="Arial" w:hAnsi="Arial" w:cs="Arial"/>
        </w:rPr>
        <w:t>phục</w:t>
      </w:r>
      <w:r w:rsidR="000A2289">
        <w:rPr>
          <w:rFonts w:ascii="Arial" w:hAnsi="Arial" w:cs="Arial"/>
          <w:lang w:val="vi-VN"/>
        </w:rPr>
        <w:t xml:space="preserve"> vụ cho hệ thống mua bán sản phẩm trực tuyến ShopeeVR, nơi người dùng có thể trải nghiệm mua sắm trong môi trường thực tế ảo.</w:t>
      </w:r>
    </w:p>
    <w:p w14:paraId="3233CE59" w14:textId="0F2A9EDA" w:rsidR="000A2289" w:rsidRPr="00A71D93" w:rsidRDefault="000A2289" w:rsidP="00A30B51">
      <w:pPr>
        <w:pStyle w:val="ListParagraph"/>
        <w:widowControl w:val="0"/>
        <w:numPr>
          <w:ilvl w:val="0"/>
          <w:numId w:val="15"/>
        </w:numPr>
        <w:spacing w:after="120"/>
        <w:contextualSpacing w:val="0"/>
        <w:rPr>
          <w:rFonts w:ascii="Arial" w:hAnsi="Arial" w:cs="Arial"/>
        </w:rPr>
      </w:pPr>
      <w:r>
        <w:rPr>
          <w:rFonts w:ascii="Arial" w:hAnsi="Arial" w:cs="Arial"/>
          <w:lang w:val="vi-VN"/>
        </w:rPr>
        <w:t>Tài liệu thiết kế cơ sở dữ liệu mô tả chi tiết các bảng (table), trường dữ liệu (field), mối quan hệ (relationship) giữa các bảng, cũng như các ràng buộc (constraint) và chỉ mục (index) nhằm đảm bảo hiệu năng và tính toàn vẹn dữ liệu.</w:t>
      </w:r>
    </w:p>
    <w:p w14:paraId="714941FC" w14:textId="188E5C53" w:rsidR="00A30B51" w:rsidRPr="00A71D93" w:rsidRDefault="00A30B51" w:rsidP="3BA6100C">
      <w:pPr>
        <w:pStyle w:val="ListParagraph"/>
        <w:widowControl w:val="0"/>
        <w:numPr>
          <w:ilvl w:val="0"/>
          <w:numId w:val="15"/>
        </w:numPr>
        <w:spacing w:after="120"/>
        <w:rPr>
          <w:rFonts w:ascii="Arial" w:hAnsi="Arial" w:cs="Arial"/>
        </w:rPr>
      </w:pPr>
      <w:r w:rsidRPr="00A71D93">
        <w:rPr>
          <w:rFonts w:ascii="Arial" w:hAnsi="Arial" w:cs="Arial"/>
        </w:rPr>
        <w:t>Đầu vào tài liệu này là tài liệu mô tả hệ thống (mô tả các cấu phần khác nhau của hệ thống -  tài liệu URD</w:t>
      </w:r>
      <w:r w:rsidR="3013F3C9" w:rsidRPr="3BA6100C">
        <w:rPr>
          <w:rFonts w:ascii="Arial" w:hAnsi="Arial" w:cs="Arial"/>
        </w:rPr>
        <w:t xml:space="preserve"> và SRS</w:t>
      </w:r>
      <w:r w:rsidRPr="00A71D93">
        <w:rPr>
          <w:rFonts w:ascii="Arial" w:hAnsi="Arial" w:cs="Arial"/>
        </w:rPr>
        <w:t xml:space="preserve">) </w:t>
      </w:r>
    </w:p>
    <w:p w14:paraId="22754793" w14:textId="77777777" w:rsidR="00A30B51" w:rsidRPr="00A71D93" w:rsidRDefault="00A30B51" w:rsidP="00A30B51">
      <w:pPr>
        <w:pStyle w:val="ListParagraph"/>
        <w:widowControl w:val="0"/>
        <w:numPr>
          <w:ilvl w:val="0"/>
          <w:numId w:val="15"/>
        </w:numPr>
        <w:spacing w:after="120"/>
        <w:contextualSpacing w:val="0"/>
        <w:rPr>
          <w:rFonts w:ascii="Arial" w:hAnsi="Arial" w:cs="Arial"/>
        </w:rPr>
      </w:pPr>
      <w:r w:rsidRPr="00A71D93">
        <w:rPr>
          <w:rFonts w:ascii="Arial" w:hAnsi="Arial" w:cs="Arial"/>
        </w:rPr>
        <w:t>Các đối tượng sử dụng tài liệu này bao gồm:</w:t>
      </w:r>
    </w:p>
    <w:p w14:paraId="0847A2F4" w14:textId="73F48C7E" w:rsidR="00A30B51" w:rsidRPr="00A71D93" w:rsidRDefault="00A30B51" w:rsidP="00A30B51">
      <w:pPr>
        <w:pStyle w:val="ListParagraph"/>
        <w:widowControl w:val="0"/>
        <w:numPr>
          <w:ilvl w:val="0"/>
          <w:numId w:val="16"/>
        </w:numPr>
        <w:spacing w:after="120"/>
        <w:contextualSpacing w:val="0"/>
        <w:rPr>
          <w:rFonts w:ascii="Arial" w:hAnsi="Arial" w:cs="Arial"/>
        </w:rPr>
      </w:pPr>
      <w:r w:rsidRPr="00A71D93">
        <w:rPr>
          <w:rFonts w:ascii="Arial" w:hAnsi="Arial" w:cs="Arial"/>
        </w:rPr>
        <w:t xml:space="preserve">Các cán bộ lập </w:t>
      </w:r>
      <w:r w:rsidR="000A2289">
        <w:rPr>
          <w:rFonts w:ascii="Arial" w:hAnsi="Arial" w:cs="Arial"/>
        </w:rPr>
        <w:t>trình</w:t>
      </w:r>
      <w:r w:rsidR="000A2289">
        <w:rPr>
          <w:rFonts w:ascii="Arial" w:hAnsi="Arial" w:cs="Arial"/>
          <w:lang w:val="vi-VN"/>
        </w:rPr>
        <w:t>.</w:t>
      </w:r>
      <w:r w:rsidRPr="00A71D93">
        <w:rPr>
          <w:rFonts w:ascii="Arial" w:hAnsi="Arial" w:cs="Arial"/>
        </w:rPr>
        <w:t xml:space="preserve"> </w:t>
      </w:r>
    </w:p>
    <w:p w14:paraId="3F43283B" w14:textId="66F99299" w:rsidR="00A30B51" w:rsidRPr="00A71D93" w:rsidRDefault="00A30B51" w:rsidP="00A30B51">
      <w:pPr>
        <w:pStyle w:val="ListParagraph"/>
        <w:widowControl w:val="0"/>
        <w:numPr>
          <w:ilvl w:val="0"/>
          <w:numId w:val="16"/>
        </w:numPr>
        <w:spacing w:after="120"/>
        <w:contextualSpacing w:val="0"/>
        <w:rPr>
          <w:rFonts w:ascii="Arial" w:hAnsi="Arial" w:cs="Arial"/>
        </w:rPr>
      </w:pPr>
      <w:r w:rsidRPr="00A71D93">
        <w:rPr>
          <w:rFonts w:ascii="Arial" w:hAnsi="Arial" w:cs="Arial"/>
        </w:rPr>
        <w:t xml:space="preserve">Các cán bộ kiểm </w:t>
      </w:r>
      <w:r w:rsidR="000A2289">
        <w:rPr>
          <w:rFonts w:ascii="Arial" w:hAnsi="Arial" w:cs="Arial"/>
        </w:rPr>
        <w:t>thử</w:t>
      </w:r>
      <w:r w:rsidR="000A2289">
        <w:rPr>
          <w:rFonts w:ascii="Arial" w:hAnsi="Arial" w:cs="Arial"/>
          <w:lang w:val="vi-VN"/>
        </w:rPr>
        <w:t>.</w:t>
      </w:r>
      <w:r w:rsidRPr="00A71D93">
        <w:rPr>
          <w:rFonts w:ascii="Arial" w:hAnsi="Arial" w:cs="Arial"/>
        </w:rPr>
        <w:t xml:space="preserve"> </w:t>
      </w:r>
    </w:p>
    <w:p w14:paraId="0E6B451D" w14:textId="32762EA2" w:rsidR="00A30B51" w:rsidRPr="00A71D93" w:rsidRDefault="00A30B51" w:rsidP="00A30B51">
      <w:pPr>
        <w:pStyle w:val="ListParagraph"/>
        <w:widowControl w:val="0"/>
        <w:numPr>
          <w:ilvl w:val="0"/>
          <w:numId w:val="16"/>
        </w:numPr>
        <w:spacing w:after="120"/>
        <w:contextualSpacing w:val="0"/>
        <w:rPr>
          <w:rFonts w:ascii="Arial" w:hAnsi="Arial" w:cs="Arial"/>
        </w:rPr>
      </w:pPr>
      <w:r w:rsidRPr="00A71D93">
        <w:rPr>
          <w:rFonts w:ascii="Arial" w:hAnsi="Arial" w:cs="Arial"/>
        </w:rPr>
        <w:t xml:space="preserve">Cán bộ kỹ </w:t>
      </w:r>
      <w:r w:rsidR="000A2289">
        <w:rPr>
          <w:rFonts w:ascii="Arial" w:hAnsi="Arial" w:cs="Arial"/>
        </w:rPr>
        <w:t>thuật</w:t>
      </w:r>
      <w:r w:rsidR="000A2289">
        <w:rPr>
          <w:rFonts w:ascii="Arial" w:hAnsi="Arial" w:cs="Arial"/>
          <w:lang w:val="vi-VN"/>
        </w:rPr>
        <w:t xml:space="preserve"> cơ sở dữ liệu.</w:t>
      </w:r>
    </w:p>
    <w:p w14:paraId="44472FAB" w14:textId="77777777" w:rsidR="00A30B51" w:rsidRPr="00A71D93" w:rsidRDefault="00A30B51" w:rsidP="00375DCC">
      <w:pPr>
        <w:pStyle w:val="FISHeading2"/>
      </w:pPr>
      <w:bookmarkStart w:id="12" w:name="_Toc54774859"/>
      <w:bookmarkStart w:id="13" w:name="_Toc210760004"/>
      <w:r w:rsidRPr="00A71D93">
        <w:t>Phạm vi</w:t>
      </w:r>
      <w:bookmarkEnd w:id="12"/>
      <w:bookmarkEnd w:id="13"/>
    </w:p>
    <w:p w14:paraId="2FB837EE" w14:textId="17A2E4CE" w:rsidR="00F04EDB" w:rsidRDefault="00F04EDB">
      <w:pPr>
        <w:pStyle w:val="ListParagraph"/>
        <w:numPr>
          <w:ilvl w:val="0"/>
          <w:numId w:val="21"/>
        </w:numPr>
        <w:jc w:val="both"/>
        <w:rPr>
          <w:rFonts w:ascii="Arial" w:hAnsi="Arial" w:cs="Arial"/>
          <w:lang w:val="vi-VN"/>
        </w:rPr>
      </w:pPr>
      <w:r>
        <w:rPr>
          <w:rFonts w:ascii="Arial" w:hAnsi="Arial" w:cs="Arial"/>
          <w:lang w:val="vi-VN"/>
        </w:rPr>
        <w:t>Tài liệu này mô tả cấu trúc dữ liệu của hệ thống Shopee VR , bao gồm</w:t>
      </w:r>
      <w:r w:rsidR="00375DCC">
        <w:rPr>
          <w:rFonts w:ascii="Arial" w:hAnsi="Arial" w:cs="Arial"/>
          <w:lang w:val="vi-VN"/>
        </w:rPr>
        <w:t xml:space="preserve"> </w:t>
      </w:r>
      <w:r>
        <w:rPr>
          <w:rFonts w:ascii="Arial" w:hAnsi="Arial" w:cs="Arial"/>
          <w:lang w:val="vi-VN"/>
        </w:rPr>
        <w:t>:</w:t>
      </w:r>
    </w:p>
    <w:p w14:paraId="2F8D3286" w14:textId="6A25D600" w:rsidR="00F04EDB" w:rsidRDefault="00375DCC">
      <w:pPr>
        <w:pStyle w:val="ListParagraph"/>
        <w:numPr>
          <w:ilvl w:val="0"/>
          <w:numId w:val="22"/>
        </w:numPr>
        <w:jc w:val="both"/>
        <w:rPr>
          <w:rFonts w:ascii="Arial" w:hAnsi="Arial" w:cs="Arial"/>
          <w:lang w:val="vi-VN"/>
        </w:rPr>
      </w:pPr>
      <w:r>
        <w:rPr>
          <w:rFonts w:ascii="Arial" w:hAnsi="Arial" w:cs="Arial"/>
          <w:lang w:val="vi-VN"/>
        </w:rPr>
        <w:t>Quản lý người dùng và thông tin giao hàng.</w:t>
      </w:r>
    </w:p>
    <w:p w14:paraId="15C72121" w14:textId="0E15AFBD" w:rsidR="00375DCC" w:rsidRDefault="00375DCC">
      <w:pPr>
        <w:pStyle w:val="ListParagraph"/>
        <w:numPr>
          <w:ilvl w:val="0"/>
          <w:numId w:val="22"/>
        </w:numPr>
        <w:jc w:val="both"/>
        <w:rPr>
          <w:rFonts w:ascii="Arial" w:hAnsi="Arial" w:cs="Arial"/>
          <w:lang w:val="vi-VN"/>
        </w:rPr>
      </w:pPr>
      <w:r>
        <w:rPr>
          <w:rFonts w:ascii="Arial" w:hAnsi="Arial" w:cs="Arial"/>
          <w:lang w:val="vi-VN"/>
        </w:rPr>
        <w:t>Quản lý sản phẩm, giỏ hàng và đơn hàng.</w:t>
      </w:r>
    </w:p>
    <w:p w14:paraId="33333896" w14:textId="6FB664DD" w:rsidR="00375DCC" w:rsidRDefault="00375DCC">
      <w:pPr>
        <w:pStyle w:val="ListParagraph"/>
        <w:numPr>
          <w:ilvl w:val="0"/>
          <w:numId w:val="22"/>
        </w:numPr>
        <w:jc w:val="both"/>
        <w:rPr>
          <w:rFonts w:ascii="Arial" w:hAnsi="Arial" w:cs="Arial"/>
          <w:lang w:val="vi-VN"/>
        </w:rPr>
      </w:pPr>
      <w:r>
        <w:rPr>
          <w:rFonts w:ascii="Arial" w:hAnsi="Arial" w:cs="Arial"/>
          <w:lang w:val="vi-VN"/>
        </w:rPr>
        <w:t>Ghi nhận các giao dịch mua bán và chi tiết sản phẩm trong đơn.</w:t>
      </w:r>
    </w:p>
    <w:p w14:paraId="13FAB08A" w14:textId="02FFA6EB" w:rsidR="00375DCC" w:rsidRPr="00375DCC" w:rsidRDefault="00375DCC">
      <w:pPr>
        <w:pStyle w:val="ListParagraph"/>
        <w:numPr>
          <w:ilvl w:val="0"/>
          <w:numId w:val="22"/>
        </w:numPr>
        <w:jc w:val="both"/>
        <w:rPr>
          <w:rFonts w:ascii="Arial" w:hAnsi="Arial" w:cs="Arial"/>
          <w:lang w:val="vi-VN"/>
        </w:rPr>
      </w:pPr>
      <w:r>
        <w:rPr>
          <w:rFonts w:ascii="Arial" w:hAnsi="Arial" w:cs="Arial"/>
          <w:lang w:val="vi-VN"/>
        </w:rPr>
        <w:t>Lưu trữ lịch sử phiên VR và nhật ký hoạt động người dùng trong môi trường ảo.</w:t>
      </w:r>
    </w:p>
    <w:p w14:paraId="7CEE274B" w14:textId="77777777" w:rsidR="00A30B51" w:rsidRPr="00A71D93" w:rsidRDefault="00A30B51" w:rsidP="00375DCC">
      <w:pPr>
        <w:pStyle w:val="FISHeading2"/>
      </w:pPr>
      <w:bookmarkStart w:id="14" w:name="_Toc210760005"/>
      <w:r w:rsidRPr="00A71D93">
        <w:t>Tài liệu liên quan</w:t>
      </w:r>
      <w:bookmarkEnd w:id="14"/>
    </w:p>
    <w:p w14:paraId="57666DC4" w14:textId="77777777" w:rsidR="00A30B51" w:rsidRPr="00A71D93" w:rsidRDefault="00A30B51" w:rsidP="00A30B51">
      <w:pPr>
        <w:pStyle w:val="ListParagraph"/>
        <w:ind w:left="840"/>
        <w:jc w:val="both"/>
        <w:rPr>
          <w:rFonts w:ascii="Arial" w:hAnsi="Arial" w:cs="Arial"/>
          <w:lang w:eastAsia="ja-JP"/>
        </w:rPr>
      </w:pPr>
    </w:p>
    <w:p w14:paraId="650BC687" w14:textId="7BEB47C2" w:rsidR="00A30B51" w:rsidRPr="00375DCC" w:rsidRDefault="00375DCC">
      <w:pPr>
        <w:pStyle w:val="ListParagraph"/>
        <w:numPr>
          <w:ilvl w:val="0"/>
          <w:numId w:val="23"/>
        </w:numPr>
        <w:jc w:val="both"/>
        <w:rPr>
          <w:rFonts w:ascii="Arial" w:hAnsi="Arial" w:cs="Arial"/>
          <w:lang w:val="vi-VN" w:eastAsia="vi-VN"/>
        </w:rPr>
      </w:pPr>
      <w:r w:rsidRPr="00375DCC">
        <w:rPr>
          <w:rFonts w:ascii="Arial" w:hAnsi="Arial" w:cs="Arial"/>
          <w:lang w:val="vi-VN" w:eastAsia="vi-VN"/>
        </w:rPr>
        <w:t>Các tài liệu được tham khảo và sử dụng trong quá trình thiết kế cơ sở dữ liệu bao gồm:</w:t>
      </w:r>
    </w:p>
    <w:p w14:paraId="35A773B5" w14:textId="5A43FC44" w:rsidR="00375DCC" w:rsidRDefault="00375DCC">
      <w:pPr>
        <w:pStyle w:val="ListParagraph"/>
        <w:numPr>
          <w:ilvl w:val="0"/>
          <w:numId w:val="24"/>
        </w:numPr>
        <w:jc w:val="both"/>
        <w:rPr>
          <w:rFonts w:ascii="Arial" w:hAnsi="Arial" w:cs="Arial"/>
          <w:lang w:val="vi-VN" w:eastAsia="vi-VN"/>
        </w:rPr>
      </w:pPr>
      <w:r>
        <w:rPr>
          <w:rFonts w:ascii="Arial" w:hAnsi="Arial" w:cs="Arial"/>
          <w:lang w:val="vi-VN" w:eastAsia="vi-VN"/>
        </w:rPr>
        <w:t>Tài liệu SRS (Software Requirements Specification) : mô tả yêu cầu chức năng và phi chức năng của hệ thống ShopeeVR.</w:t>
      </w:r>
    </w:p>
    <w:p w14:paraId="71B9CC0E" w14:textId="77777777" w:rsidR="00375DCC" w:rsidRPr="00375DCC" w:rsidRDefault="00375DCC" w:rsidP="00375DCC">
      <w:pPr>
        <w:pStyle w:val="ListParagraph"/>
        <w:ind w:left="1498"/>
        <w:jc w:val="both"/>
        <w:rPr>
          <w:rFonts w:ascii="Arial" w:hAnsi="Arial" w:cs="Arial"/>
          <w:lang w:val="vi-VN" w:eastAsia="vi-VN"/>
        </w:rPr>
      </w:pPr>
    </w:p>
    <w:p w14:paraId="6D60D3F7" w14:textId="77777777" w:rsidR="00375DCC" w:rsidRDefault="00A30B51" w:rsidP="00375DCC">
      <w:pPr>
        <w:pStyle w:val="FISHeading2"/>
        <w:rPr>
          <w:lang w:val="vi-VN"/>
        </w:rPr>
      </w:pPr>
      <w:r w:rsidRPr="00375DCC">
        <w:rPr>
          <w:lang w:val="vi-VN"/>
        </w:rPr>
        <w:t>Mô hình quan hệ thực thể</w:t>
      </w:r>
      <w:r w:rsidR="00375DCC">
        <w:rPr>
          <w:lang w:val="vi-VN"/>
        </w:rPr>
        <w:t xml:space="preserve">         </w:t>
      </w:r>
    </w:p>
    <w:p w14:paraId="552687E4" w14:textId="2AC53AA8" w:rsidR="00375DCC" w:rsidRPr="00375DCC" w:rsidRDefault="00375DCC" w:rsidP="00375DCC">
      <w:pPr>
        <w:pStyle w:val="07XenTTgchudng"/>
        <w:numPr>
          <w:ilvl w:val="0"/>
          <w:numId w:val="0"/>
        </w:numPr>
        <w:ind w:left="720"/>
        <w:rPr>
          <w:lang w:val="vi-VN"/>
        </w:rPr>
      </w:pPr>
      <w:bookmarkStart w:id="15" w:name="_GoBack"/>
      <w:r>
        <w:rPr>
          <w:noProof/>
          <w:lang w:eastAsia="zh-CN"/>
          <w14:ligatures w14:val="standardContextual"/>
        </w:rPr>
        <w:drawing>
          <wp:inline distT="0" distB="0" distL="0" distR="0" wp14:anchorId="35493B7C" wp14:editId="080E898A">
            <wp:extent cx="5879550" cy="2305418"/>
            <wp:effectExtent l="0" t="0" r="6985" b="0"/>
            <wp:docPr id="772948417" name="Picture 2"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48417" name="Picture 2" descr="A diagram of a network&#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33379" cy="2365736"/>
                    </a:xfrm>
                    <a:prstGeom prst="rect">
                      <a:avLst/>
                    </a:prstGeom>
                  </pic:spPr>
                </pic:pic>
              </a:graphicData>
            </a:graphic>
          </wp:inline>
        </w:drawing>
      </w:r>
      <w:bookmarkEnd w:id="15"/>
      <w:r w:rsidRPr="00375DCC">
        <w:rPr>
          <w:lang w:val="vi-VN"/>
        </w:rPr>
        <w:t xml:space="preserve">                                      </w:t>
      </w:r>
    </w:p>
    <w:p w14:paraId="2590D07C" w14:textId="2945605E" w:rsidR="00A30B51" w:rsidRPr="00375DCC" w:rsidRDefault="00A30B51" w:rsidP="00375DCC">
      <w:pPr>
        <w:pStyle w:val="FISHeading2"/>
        <w:rPr>
          <w:lang w:val="vi-VN"/>
        </w:rPr>
      </w:pPr>
      <w:r w:rsidRPr="00375DCC">
        <w:rPr>
          <w:lang w:val="vi-VN"/>
        </w:rPr>
        <w:t>Mô hình quan hệ dữ liệu</w:t>
      </w:r>
    </w:p>
    <w:p w14:paraId="0F8DEC6C" w14:textId="024835B5" w:rsidR="00A30B51" w:rsidRDefault="00A30B51" w:rsidP="00A30B51">
      <w:pPr>
        <w:jc w:val="both"/>
        <w:rPr>
          <w:rFonts w:ascii="Arial" w:hAnsi="Arial" w:cs="Arial"/>
          <w:lang w:val="vi-VN" w:eastAsia="vi-VN"/>
        </w:rPr>
      </w:pPr>
      <w:r w:rsidRPr="00375DCC">
        <w:rPr>
          <w:rFonts w:ascii="Arial" w:hAnsi="Arial" w:cs="Arial"/>
          <w:lang w:val="vi-VN" w:eastAsia="vi-VN"/>
        </w:rPr>
        <w:br w:type="page"/>
      </w:r>
      <w:r w:rsidR="00E01C38">
        <w:rPr>
          <w:rFonts w:ascii="Arial" w:hAnsi="Arial" w:cs="Arial"/>
          <w:noProof/>
          <w:lang w:eastAsia="zh-CN"/>
          <w14:ligatures w14:val="standardContextual"/>
        </w:rPr>
        <w:lastRenderedPageBreak/>
        <w:drawing>
          <wp:inline distT="0" distB="0" distL="0" distR="0" wp14:anchorId="27411E46" wp14:editId="738AA494">
            <wp:extent cx="5943600" cy="4911090"/>
            <wp:effectExtent l="0" t="0" r="0" b="3810"/>
            <wp:docPr id="1381393858" name="Picture 3"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93858" name="Picture 3" descr="A computer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911090"/>
                    </a:xfrm>
                    <a:prstGeom prst="rect">
                      <a:avLst/>
                    </a:prstGeom>
                  </pic:spPr>
                </pic:pic>
              </a:graphicData>
            </a:graphic>
          </wp:inline>
        </w:drawing>
      </w:r>
    </w:p>
    <w:p w14:paraId="0C7B6BE0" w14:textId="77777777" w:rsidR="00E01C38" w:rsidRDefault="00E01C38" w:rsidP="00A30B51">
      <w:pPr>
        <w:jc w:val="both"/>
        <w:rPr>
          <w:rFonts w:ascii="Arial" w:hAnsi="Arial" w:cs="Arial"/>
          <w:lang w:val="vi-VN" w:eastAsia="vi-VN"/>
        </w:rPr>
      </w:pPr>
    </w:p>
    <w:p w14:paraId="00E23B6A" w14:textId="77777777" w:rsidR="00E01C38" w:rsidRDefault="00E01C38" w:rsidP="00A30B51">
      <w:pPr>
        <w:jc w:val="both"/>
        <w:rPr>
          <w:rFonts w:ascii="Arial" w:hAnsi="Arial" w:cs="Arial"/>
          <w:lang w:val="vi-VN" w:eastAsia="vi-VN"/>
        </w:rPr>
      </w:pPr>
    </w:p>
    <w:p w14:paraId="6A76247D" w14:textId="77777777" w:rsidR="00E01C38" w:rsidRPr="00375DCC" w:rsidRDefault="00E01C38" w:rsidP="00A30B51">
      <w:pPr>
        <w:jc w:val="both"/>
        <w:rPr>
          <w:rFonts w:ascii="Arial" w:hAnsi="Arial" w:cs="Arial"/>
          <w:lang w:val="vi-VN" w:eastAsia="vi-VN"/>
        </w:rPr>
      </w:pPr>
    </w:p>
    <w:p w14:paraId="52B39425" w14:textId="2377E03D" w:rsidR="00A30B51" w:rsidRPr="00E01C38" w:rsidRDefault="00A30B51" w:rsidP="00E01C38">
      <w:pPr>
        <w:pStyle w:val="StyleFISHeading113pt"/>
        <w:numPr>
          <w:ilvl w:val="0"/>
          <w:numId w:val="3"/>
        </w:numPr>
        <w:outlineLvl w:val="0"/>
        <w:rPr>
          <w:b w:val="0"/>
          <w:lang w:val="vi-VN"/>
        </w:rPr>
      </w:pPr>
      <w:bookmarkStart w:id="16" w:name="_Toc210760006"/>
      <w:r w:rsidRPr="00E01C38">
        <w:rPr>
          <w:b w:val="0"/>
          <w:lang w:val="vi-VN"/>
        </w:rPr>
        <w:t xml:space="preserve">THIẾT KẾ CƠ SỞ DỮ LIỆU </w:t>
      </w:r>
      <w:bookmarkEnd w:id="16"/>
      <w:r w:rsidRPr="00E01C38">
        <w:rPr>
          <w:b w:val="0"/>
          <w:lang w:val="vi-VN"/>
        </w:rPr>
        <w:t>HỆ THỐNG</w:t>
      </w:r>
    </w:p>
    <w:p w14:paraId="1C0A3531" w14:textId="77777777" w:rsidR="00A30B51" w:rsidRPr="00A71D93" w:rsidRDefault="00A30B51">
      <w:pPr>
        <w:pStyle w:val="FISHeading2"/>
        <w:numPr>
          <w:ilvl w:val="1"/>
          <w:numId w:val="20"/>
        </w:numPr>
      </w:pPr>
      <w:bookmarkStart w:id="17" w:name="_Toc210760008"/>
      <w:r w:rsidRPr="00A71D93">
        <w:t>Danh sách bảng</w:t>
      </w:r>
      <w:bookmarkEnd w:id="17"/>
    </w:p>
    <w:tbl>
      <w:tblPr>
        <w:tblW w:w="501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735"/>
        <w:gridCol w:w="3670"/>
        <w:gridCol w:w="4967"/>
      </w:tblGrid>
      <w:tr w:rsidR="00A30B51" w:rsidRPr="00A71D93" w14:paraId="6271923D" w14:textId="77777777" w:rsidTr="00FD3D93">
        <w:tc>
          <w:tcPr>
            <w:tcW w:w="392" w:type="pct"/>
            <w:shd w:val="clear" w:color="auto" w:fill="BFBFBF" w:themeFill="background1" w:themeFillShade="BF"/>
          </w:tcPr>
          <w:p w14:paraId="4EA75890" w14:textId="77777777" w:rsidR="00A30B51" w:rsidRPr="00A71D93" w:rsidRDefault="00A30B51" w:rsidP="00FD3D93">
            <w:pPr>
              <w:pStyle w:val="FISTableText"/>
              <w:jc w:val="center"/>
              <w:rPr>
                <w:rFonts w:ascii="Arial" w:hAnsi="Arial" w:cs="Arial"/>
                <w:bCs/>
                <w:szCs w:val="20"/>
                <w:lang w:eastAsia="ja-JP"/>
              </w:rPr>
            </w:pPr>
            <w:r w:rsidRPr="00A71D93">
              <w:rPr>
                <w:rFonts w:ascii="Arial" w:hAnsi="Arial" w:cs="Arial"/>
                <w:bCs/>
                <w:szCs w:val="20"/>
                <w:lang w:eastAsia="ja-JP"/>
              </w:rPr>
              <w:t>STT</w:t>
            </w:r>
          </w:p>
        </w:tc>
        <w:tc>
          <w:tcPr>
            <w:tcW w:w="1958" w:type="pct"/>
            <w:shd w:val="clear" w:color="auto" w:fill="BFBFBF" w:themeFill="background1" w:themeFillShade="BF"/>
          </w:tcPr>
          <w:p w14:paraId="04FD7C42" w14:textId="77777777" w:rsidR="00A30B51" w:rsidRPr="00A71D93" w:rsidRDefault="00A30B51" w:rsidP="00FD3D93">
            <w:pPr>
              <w:pStyle w:val="FISTableText"/>
              <w:jc w:val="center"/>
              <w:rPr>
                <w:rFonts w:ascii="Arial" w:hAnsi="Arial" w:cs="Arial"/>
                <w:bCs/>
                <w:szCs w:val="20"/>
                <w:lang w:eastAsia="ja-JP"/>
              </w:rPr>
            </w:pPr>
            <w:r w:rsidRPr="00A71D93">
              <w:rPr>
                <w:rFonts w:ascii="Arial" w:hAnsi="Arial" w:cs="Arial"/>
                <w:bCs/>
                <w:szCs w:val="20"/>
                <w:lang w:eastAsia="ja-JP"/>
              </w:rPr>
              <w:t>Tên bảng</w:t>
            </w:r>
          </w:p>
        </w:tc>
        <w:tc>
          <w:tcPr>
            <w:tcW w:w="2650" w:type="pct"/>
            <w:shd w:val="clear" w:color="auto" w:fill="BFBFBF" w:themeFill="background1" w:themeFillShade="BF"/>
          </w:tcPr>
          <w:p w14:paraId="0B94B1B1" w14:textId="77777777" w:rsidR="00A30B51" w:rsidRPr="00A71D93" w:rsidRDefault="00A30B51" w:rsidP="00FD3D93">
            <w:pPr>
              <w:pStyle w:val="FISTableText"/>
              <w:jc w:val="center"/>
              <w:rPr>
                <w:rFonts w:ascii="Arial" w:hAnsi="Arial" w:cs="Arial"/>
                <w:bCs/>
                <w:szCs w:val="20"/>
                <w:lang w:eastAsia="ja-JP"/>
              </w:rPr>
            </w:pPr>
            <w:r w:rsidRPr="00A71D93">
              <w:rPr>
                <w:rFonts w:ascii="Arial" w:hAnsi="Arial" w:cs="Arial"/>
                <w:bCs/>
                <w:szCs w:val="20"/>
                <w:lang w:eastAsia="ja-JP"/>
              </w:rPr>
              <w:t>Mô tả bảng</w:t>
            </w:r>
          </w:p>
        </w:tc>
      </w:tr>
      <w:tr w:rsidR="00A30B51" w:rsidRPr="00FF5D6B" w14:paraId="06BE1F9F" w14:textId="77777777" w:rsidTr="00FD3D93">
        <w:tc>
          <w:tcPr>
            <w:tcW w:w="392" w:type="pct"/>
          </w:tcPr>
          <w:p w14:paraId="3A041E2E" w14:textId="77777777" w:rsidR="00A30B51" w:rsidRPr="00A71D93" w:rsidRDefault="00A30B51">
            <w:pPr>
              <w:pStyle w:val="comment"/>
              <w:numPr>
                <w:ilvl w:val="0"/>
                <w:numId w:val="19"/>
              </w:numPr>
              <w:spacing w:before="120"/>
              <w:rPr>
                <w:rFonts w:ascii="Arial" w:hAnsi="Arial"/>
                <w:bCs w:val="0"/>
                <w:i w:val="0"/>
                <w:snapToGrid/>
              </w:rPr>
            </w:pPr>
          </w:p>
        </w:tc>
        <w:tc>
          <w:tcPr>
            <w:tcW w:w="1958" w:type="pct"/>
          </w:tcPr>
          <w:p w14:paraId="4B069364" w14:textId="664475EB" w:rsidR="00E01C38" w:rsidRPr="00E01C38" w:rsidRDefault="00E01C38" w:rsidP="00FD3D93">
            <w:pPr>
              <w:pStyle w:val="comment"/>
              <w:spacing w:before="120"/>
              <w:ind w:left="0"/>
              <w:rPr>
                <w:rFonts w:ascii="Arial" w:hAnsi="Arial"/>
                <w:bCs w:val="0"/>
                <w:i w:val="0"/>
                <w:snapToGrid/>
                <w:lang w:val="vi-VN"/>
              </w:rPr>
            </w:pPr>
            <w:r>
              <w:rPr>
                <w:rFonts w:ascii="Arial" w:hAnsi="Arial"/>
                <w:bCs w:val="0"/>
                <w:i w:val="0"/>
                <w:snapToGrid/>
                <w:lang w:val="vi-VN"/>
              </w:rPr>
              <w:t>User</w:t>
            </w:r>
          </w:p>
        </w:tc>
        <w:tc>
          <w:tcPr>
            <w:tcW w:w="2650" w:type="pct"/>
          </w:tcPr>
          <w:p w14:paraId="56514482" w14:textId="2A9C2DFB" w:rsidR="00A30B51" w:rsidRPr="00E01C38" w:rsidRDefault="00A30B51" w:rsidP="00FD3D93">
            <w:pPr>
              <w:pStyle w:val="comment"/>
              <w:spacing w:before="120"/>
              <w:ind w:left="0"/>
              <w:rPr>
                <w:rFonts w:ascii="Arial" w:hAnsi="Arial"/>
                <w:bCs w:val="0"/>
                <w:i w:val="0"/>
                <w:snapToGrid/>
                <w:lang w:val="vi-VN"/>
              </w:rPr>
            </w:pPr>
            <w:r w:rsidRPr="00E01C38">
              <w:rPr>
                <w:rFonts w:ascii="Arial" w:hAnsi="Arial"/>
                <w:bCs w:val="0"/>
                <w:i w:val="0"/>
                <w:snapToGrid/>
                <w:lang w:val="vi-VN"/>
              </w:rPr>
              <w:t xml:space="preserve">Bảng lưu thông tin </w:t>
            </w:r>
            <w:r w:rsidR="00E01C38">
              <w:rPr>
                <w:rFonts w:ascii="Arial" w:hAnsi="Arial"/>
                <w:bCs w:val="0"/>
                <w:i w:val="0"/>
                <w:snapToGrid/>
                <w:lang w:val="vi-VN"/>
              </w:rPr>
              <w:t>người dùng (khách hàng tham gia mua bán hàng hóa và trải nghiệm VR).</w:t>
            </w:r>
            <w:r w:rsidRPr="00E01C38">
              <w:rPr>
                <w:rFonts w:ascii="Arial" w:hAnsi="Arial"/>
                <w:bCs w:val="0"/>
                <w:i w:val="0"/>
                <w:snapToGrid/>
                <w:lang w:val="vi-VN"/>
              </w:rPr>
              <w:t xml:space="preserve"> </w:t>
            </w:r>
          </w:p>
        </w:tc>
      </w:tr>
      <w:tr w:rsidR="00A30B51" w:rsidRPr="00FF5D6B" w14:paraId="24DCC6A5" w14:textId="77777777" w:rsidTr="00FD3D93">
        <w:tc>
          <w:tcPr>
            <w:tcW w:w="392" w:type="pct"/>
          </w:tcPr>
          <w:p w14:paraId="46CFDBEC" w14:textId="77777777" w:rsidR="00A30B51" w:rsidRPr="00E01C38" w:rsidRDefault="00A30B51">
            <w:pPr>
              <w:pStyle w:val="comment"/>
              <w:numPr>
                <w:ilvl w:val="0"/>
                <w:numId w:val="19"/>
              </w:numPr>
              <w:spacing w:before="120"/>
              <w:rPr>
                <w:rFonts w:ascii="Arial" w:hAnsi="Arial"/>
                <w:bCs w:val="0"/>
                <w:i w:val="0"/>
                <w:snapToGrid/>
                <w:lang w:val="vi-VN"/>
              </w:rPr>
            </w:pPr>
          </w:p>
        </w:tc>
        <w:tc>
          <w:tcPr>
            <w:tcW w:w="1958" w:type="pct"/>
          </w:tcPr>
          <w:p w14:paraId="2F34B950" w14:textId="17BC4920" w:rsidR="00A30B51" w:rsidRPr="00E01C38" w:rsidRDefault="00E01C38" w:rsidP="00FD3D93">
            <w:pPr>
              <w:pStyle w:val="comment"/>
              <w:spacing w:before="120"/>
              <w:ind w:left="0"/>
              <w:rPr>
                <w:rFonts w:ascii="Arial" w:hAnsi="Arial"/>
                <w:bCs w:val="0"/>
                <w:i w:val="0"/>
                <w:snapToGrid/>
                <w:lang w:val="vi-VN"/>
              </w:rPr>
            </w:pPr>
            <w:r>
              <w:rPr>
                <w:rFonts w:ascii="Arial" w:hAnsi="Arial"/>
                <w:bCs w:val="0"/>
                <w:i w:val="0"/>
                <w:snapToGrid/>
                <w:lang w:val="vi-VN"/>
              </w:rPr>
              <w:t>Product</w:t>
            </w:r>
          </w:p>
        </w:tc>
        <w:tc>
          <w:tcPr>
            <w:tcW w:w="2650" w:type="pct"/>
          </w:tcPr>
          <w:p w14:paraId="14B5FDF8" w14:textId="53401D5C" w:rsidR="00A30B51" w:rsidRPr="00E01C38" w:rsidRDefault="00A30B51" w:rsidP="00FD3D93">
            <w:pPr>
              <w:pStyle w:val="comment"/>
              <w:spacing w:before="120"/>
              <w:ind w:left="0"/>
              <w:rPr>
                <w:rFonts w:ascii="Arial" w:hAnsi="Arial"/>
                <w:bCs w:val="0"/>
                <w:i w:val="0"/>
                <w:snapToGrid/>
                <w:lang w:val="vi-VN"/>
              </w:rPr>
            </w:pPr>
            <w:r w:rsidRPr="00E01C38">
              <w:rPr>
                <w:rFonts w:ascii="Arial" w:hAnsi="Arial"/>
                <w:bCs w:val="0"/>
                <w:i w:val="0"/>
                <w:snapToGrid/>
                <w:lang w:val="vi-VN"/>
              </w:rPr>
              <w:t xml:space="preserve">Bảng lưu thông tin </w:t>
            </w:r>
            <w:r w:rsidR="00E01C38">
              <w:rPr>
                <w:rFonts w:ascii="Arial" w:hAnsi="Arial"/>
                <w:bCs w:val="0"/>
                <w:i w:val="0"/>
                <w:snapToGrid/>
                <w:lang w:val="vi-VN"/>
              </w:rPr>
              <w:t>sản phẩm được bày bán trong hệ thống ShopeeVR.</w:t>
            </w:r>
          </w:p>
        </w:tc>
      </w:tr>
      <w:tr w:rsidR="00A30B51" w:rsidRPr="00A71D93" w14:paraId="5E580143" w14:textId="77777777" w:rsidTr="00FD3D93">
        <w:tc>
          <w:tcPr>
            <w:tcW w:w="392" w:type="pct"/>
          </w:tcPr>
          <w:p w14:paraId="44BD8095" w14:textId="77777777" w:rsidR="00A30B51" w:rsidRPr="00E01C38" w:rsidRDefault="00A30B51">
            <w:pPr>
              <w:pStyle w:val="comment"/>
              <w:numPr>
                <w:ilvl w:val="0"/>
                <w:numId w:val="19"/>
              </w:numPr>
              <w:spacing w:before="120"/>
              <w:rPr>
                <w:rFonts w:ascii="Arial" w:hAnsi="Arial"/>
                <w:bCs w:val="0"/>
                <w:i w:val="0"/>
                <w:snapToGrid/>
                <w:lang w:val="vi-VN"/>
              </w:rPr>
            </w:pPr>
          </w:p>
        </w:tc>
        <w:tc>
          <w:tcPr>
            <w:tcW w:w="1958" w:type="pct"/>
          </w:tcPr>
          <w:p w14:paraId="34FAA966" w14:textId="57AC5482" w:rsidR="00A30B51" w:rsidRPr="00A71D93" w:rsidRDefault="00E01C38" w:rsidP="00FD3D93">
            <w:pPr>
              <w:pStyle w:val="comment"/>
              <w:spacing w:before="120"/>
              <w:ind w:left="0"/>
              <w:rPr>
                <w:rFonts w:ascii="Arial" w:hAnsi="Arial"/>
                <w:bCs w:val="0"/>
                <w:i w:val="0"/>
                <w:snapToGrid/>
              </w:rPr>
            </w:pPr>
            <w:r>
              <w:rPr>
                <w:rFonts w:ascii="Arial" w:hAnsi="Arial"/>
                <w:bCs w:val="0"/>
                <w:i w:val="0"/>
                <w:snapToGrid/>
              </w:rPr>
              <w:t>Cart</w:t>
            </w:r>
          </w:p>
        </w:tc>
        <w:tc>
          <w:tcPr>
            <w:tcW w:w="2650" w:type="pct"/>
          </w:tcPr>
          <w:p w14:paraId="0F417CA8" w14:textId="606039B0" w:rsidR="00A30B51" w:rsidRPr="00E01C38" w:rsidRDefault="00E01C38" w:rsidP="00FD3D93">
            <w:pPr>
              <w:pStyle w:val="comment"/>
              <w:spacing w:before="120"/>
              <w:ind w:left="0"/>
              <w:rPr>
                <w:rFonts w:ascii="Arial" w:hAnsi="Arial"/>
                <w:bCs w:val="0"/>
                <w:i w:val="0"/>
                <w:snapToGrid/>
                <w:lang w:val="vi-VN"/>
              </w:rPr>
            </w:pPr>
            <w:r>
              <w:rPr>
                <w:rFonts w:ascii="Arial" w:hAnsi="Arial"/>
                <w:bCs w:val="0"/>
                <w:i w:val="0"/>
                <w:snapToGrid/>
              </w:rPr>
              <w:t>Bảng</w:t>
            </w:r>
            <w:r>
              <w:rPr>
                <w:rFonts w:ascii="Arial" w:hAnsi="Arial"/>
                <w:bCs w:val="0"/>
                <w:i w:val="0"/>
                <w:snapToGrid/>
                <w:lang w:val="vi-VN"/>
              </w:rPr>
              <w:t xml:space="preserve"> lưu thông tin các sản phẩm được khách hàng thêm vào giỏ hàng trước khi thanh toán.</w:t>
            </w:r>
          </w:p>
        </w:tc>
      </w:tr>
      <w:tr w:rsidR="00A30B51" w:rsidRPr="00FF5D6B" w14:paraId="33937BC9" w14:textId="77777777" w:rsidTr="00FD3D93">
        <w:tc>
          <w:tcPr>
            <w:tcW w:w="392" w:type="pct"/>
          </w:tcPr>
          <w:p w14:paraId="71354513" w14:textId="77777777" w:rsidR="00A30B51" w:rsidRPr="00A71D93" w:rsidRDefault="00A30B51">
            <w:pPr>
              <w:pStyle w:val="comment"/>
              <w:numPr>
                <w:ilvl w:val="0"/>
                <w:numId w:val="19"/>
              </w:numPr>
              <w:spacing w:before="120"/>
              <w:rPr>
                <w:rFonts w:ascii="Arial" w:hAnsi="Arial"/>
                <w:bCs w:val="0"/>
                <w:i w:val="0"/>
                <w:snapToGrid/>
              </w:rPr>
            </w:pPr>
          </w:p>
        </w:tc>
        <w:tc>
          <w:tcPr>
            <w:tcW w:w="1958" w:type="pct"/>
          </w:tcPr>
          <w:p w14:paraId="23A7CCA9" w14:textId="73DC5ECB" w:rsidR="00A30B51" w:rsidRPr="00E01C38" w:rsidRDefault="00E01C38" w:rsidP="00FD3D93">
            <w:pPr>
              <w:pStyle w:val="comment"/>
              <w:spacing w:before="120"/>
              <w:ind w:left="0"/>
              <w:rPr>
                <w:rFonts w:ascii="Arial" w:hAnsi="Arial"/>
                <w:bCs w:val="0"/>
                <w:i w:val="0"/>
                <w:snapToGrid/>
                <w:lang w:val="vi-VN"/>
              </w:rPr>
            </w:pPr>
            <w:r>
              <w:rPr>
                <w:rFonts w:ascii="Arial" w:hAnsi="Arial"/>
                <w:bCs w:val="0"/>
                <w:i w:val="0"/>
                <w:snapToGrid/>
              </w:rPr>
              <w:t>Đơn</w:t>
            </w:r>
            <w:r>
              <w:rPr>
                <w:rFonts w:ascii="Arial" w:hAnsi="Arial"/>
                <w:bCs w:val="0"/>
                <w:i w:val="0"/>
                <w:snapToGrid/>
                <w:lang w:val="vi-VN"/>
              </w:rPr>
              <w:t xml:space="preserve"> hàng (order)</w:t>
            </w:r>
          </w:p>
        </w:tc>
        <w:tc>
          <w:tcPr>
            <w:tcW w:w="2650" w:type="pct"/>
          </w:tcPr>
          <w:p w14:paraId="77633274" w14:textId="53179FF8" w:rsidR="00A30B51" w:rsidRPr="00E01C38" w:rsidRDefault="00A30B51" w:rsidP="00FD3D93">
            <w:pPr>
              <w:pStyle w:val="comment"/>
              <w:spacing w:before="120"/>
              <w:ind w:left="0"/>
              <w:rPr>
                <w:rFonts w:ascii="Arial" w:hAnsi="Arial"/>
                <w:bCs w:val="0"/>
                <w:i w:val="0"/>
                <w:snapToGrid/>
                <w:lang w:val="vi-VN"/>
              </w:rPr>
            </w:pPr>
            <w:r w:rsidRPr="00E01C38">
              <w:rPr>
                <w:rFonts w:ascii="Arial" w:hAnsi="Arial"/>
                <w:bCs w:val="0"/>
                <w:i w:val="0"/>
                <w:snapToGrid/>
                <w:lang w:val="vi-VN"/>
              </w:rPr>
              <w:t xml:space="preserve">Bảng lưu thông tin </w:t>
            </w:r>
            <w:r w:rsidR="00600889">
              <w:rPr>
                <w:rFonts w:ascii="Arial" w:hAnsi="Arial"/>
                <w:bCs w:val="0"/>
                <w:i w:val="0"/>
                <w:snapToGrid/>
                <w:lang w:val="vi-VN"/>
              </w:rPr>
              <w:t>đơn hàng mà người dùng đã đặt, bao gồm tổng tiền, ngày đặt hàng, trạng thái.</w:t>
            </w:r>
          </w:p>
        </w:tc>
      </w:tr>
      <w:tr w:rsidR="00A30B51" w:rsidRPr="00FF5D6B" w14:paraId="5DFFFE79" w14:textId="77777777" w:rsidTr="00FD3D93">
        <w:tc>
          <w:tcPr>
            <w:tcW w:w="392" w:type="pct"/>
          </w:tcPr>
          <w:p w14:paraId="3C009A5F" w14:textId="77777777" w:rsidR="00A30B51" w:rsidRPr="00E01C38" w:rsidRDefault="00A30B51">
            <w:pPr>
              <w:pStyle w:val="comment"/>
              <w:numPr>
                <w:ilvl w:val="0"/>
                <w:numId w:val="19"/>
              </w:numPr>
              <w:spacing w:before="120"/>
              <w:rPr>
                <w:rFonts w:ascii="Arial" w:hAnsi="Arial"/>
                <w:bCs w:val="0"/>
                <w:i w:val="0"/>
                <w:snapToGrid/>
                <w:lang w:val="vi-VN"/>
              </w:rPr>
            </w:pPr>
          </w:p>
        </w:tc>
        <w:tc>
          <w:tcPr>
            <w:tcW w:w="1958" w:type="pct"/>
          </w:tcPr>
          <w:p w14:paraId="7E2F0BDE" w14:textId="675263AF" w:rsidR="00A30B51" w:rsidRPr="00600889" w:rsidRDefault="00600889" w:rsidP="00FD3D93">
            <w:pPr>
              <w:pStyle w:val="comment"/>
              <w:spacing w:before="120"/>
              <w:ind w:left="0"/>
              <w:rPr>
                <w:rFonts w:ascii="Arial" w:hAnsi="Arial"/>
                <w:bCs w:val="0"/>
                <w:i w:val="0"/>
                <w:snapToGrid/>
                <w:lang w:val="vi-VN"/>
              </w:rPr>
            </w:pPr>
            <w:r>
              <w:rPr>
                <w:rFonts w:ascii="Arial" w:hAnsi="Arial"/>
                <w:bCs w:val="0"/>
                <w:i w:val="0"/>
                <w:snapToGrid/>
                <w:lang w:val="vi-VN"/>
              </w:rPr>
              <w:t>Buy</w:t>
            </w:r>
          </w:p>
        </w:tc>
        <w:tc>
          <w:tcPr>
            <w:tcW w:w="2650" w:type="pct"/>
          </w:tcPr>
          <w:p w14:paraId="6DE75049" w14:textId="15337A2F" w:rsidR="00A30B51" w:rsidRPr="00600889" w:rsidRDefault="00A30B51" w:rsidP="00FD3D93">
            <w:pPr>
              <w:pStyle w:val="comment"/>
              <w:spacing w:before="120"/>
              <w:ind w:left="0"/>
              <w:rPr>
                <w:rFonts w:ascii="Arial" w:hAnsi="Arial"/>
                <w:bCs w:val="0"/>
                <w:i w:val="0"/>
                <w:snapToGrid/>
                <w:lang w:val="vi-VN"/>
              </w:rPr>
            </w:pPr>
            <w:r w:rsidRPr="00600889">
              <w:rPr>
                <w:rFonts w:ascii="Arial" w:hAnsi="Arial"/>
                <w:bCs w:val="0"/>
                <w:i w:val="0"/>
                <w:snapToGrid/>
                <w:lang w:val="vi-VN"/>
              </w:rPr>
              <w:t xml:space="preserve">Bảng lưu thông tin </w:t>
            </w:r>
            <w:r w:rsidR="00600889" w:rsidRPr="00600889">
              <w:rPr>
                <w:rFonts w:ascii="Arial" w:hAnsi="Arial"/>
                <w:bCs w:val="0"/>
                <w:i w:val="0"/>
                <w:snapToGrid/>
                <w:lang w:val="vi-VN"/>
              </w:rPr>
              <w:t>chi</w:t>
            </w:r>
            <w:r w:rsidR="00600889">
              <w:rPr>
                <w:rFonts w:ascii="Arial" w:hAnsi="Arial"/>
                <w:bCs w:val="0"/>
                <w:i w:val="0"/>
                <w:snapToGrid/>
                <w:lang w:val="vi-VN"/>
              </w:rPr>
              <w:t xml:space="preserve"> tiết từng sản phẩm trong đơn hàng (liên kết product và don_hang).</w:t>
            </w:r>
          </w:p>
        </w:tc>
      </w:tr>
      <w:tr w:rsidR="00A30B51" w:rsidRPr="00FF5D6B" w14:paraId="66B267DD" w14:textId="77777777" w:rsidTr="00FD3D93">
        <w:tc>
          <w:tcPr>
            <w:tcW w:w="392" w:type="pct"/>
          </w:tcPr>
          <w:p w14:paraId="40D24ED5" w14:textId="77777777" w:rsidR="00A30B51" w:rsidRPr="00600889" w:rsidRDefault="00A30B51">
            <w:pPr>
              <w:pStyle w:val="comment"/>
              <w:numPr>
                <w:ilvl w:val="0"/>
                <w:numId w:val="19"/>
              </w:numPr>
              <w:spacing w:before="120"/>
              <w:rPr>
                <w:rFonts w:ascii="Arial" w:hAnsi="Arial"/>
                <w:bCs w:val="0"/>
                <w:i w:val="0"/>
                <w:snapToGrid/>
                <w:lang w:val="vi-VN"/>
              </w:rPr>
            </w:pPr>
          </w:p>
        </w:tc>
        <w:tc>
          <w:tcPr>
            <w:tcW w:w="1958" w:type="pct"/>
          </w:tcPr>
          <w:p w14:paraId="5F272A47" w14:textId="185749D0" w:rsidR="00A30B51" w:rsidRPr="00600889" w:rsidRDefault="00600889" w:rsidP="00FD3D93">
            <w:pPr>
              <w:pStyle w:val="comment"/>
              <w:spacing w:before="120"/>
              <w:ind w:left="0"/>
              <w:rPr>
                <w:rFonts w:ascii="Arial" w:hAnsi="Arial"/>
                <w:bCs w:val="0"/>
                <w:i w:val="0"/>
                <w:snapToGrid/>
                <w:lang w:val="vi-VN"/>
              </w:rPr>
            </w:pPr>
            <w:r>
              <w:rPr>
                <w:rFonts w:ascii="Arial" w:hAnsi="Arial"/>
                <w:bCs w:val="0"/>
                <w:i w:val="0"/>
                <w:snapToGrid/>
              </w:rPr>
              <w:t>Delivery</w:t>
            </w:r>
            <w:r>
              <w:rPr>
                <w:rFonts w:ascii="Arial" w:hAnsi="Arial"/>
                <w:bCs w:val="0"/>
                <w:i w:val="0"/>
                <w:snapToGrid/>
                <w:lang w:val="vi-VN"/>
              </w:rPr>
              <w:t>_info</w:t>
            </w:r>
          </w:p>
        </w:tc>
        <w:tc>
          <w:tcPr>
            <w:tcW w:w="2650" w:type="pct"/>
          </w:tcPr>
          <w:p w14:paraId="7C8DCB05" w14:textId="0FD8E3A6" w:rsidR="00A30B51" w:rsidRPr="00600889" w:rsidRDefault="00A30B51" w:rsidP="00FD3D93">
            <w:pPr>
              <w:pStyle w:val="comment"/>
              <w:spacing w:before="120"/>
              <w:ind w:left="0"/>
              <w:rPr>
                <w:rFonts w:ascii="Arial" w:hAnsi="Arial"/>
                <w:bCs w:val="0"/>
                <w:i w:val="0"/>
                <w:snapToGrid/>
                <w:lang w:val="vi-VN"/>
              </w:rPr>
            </w:pPr>
            <w:r w:rsidRPr="00600889">
              <w:rPr>
                <w:rFonts w:ascii="Arial" w:hAnsi="Arial"/>
                <w:bCs w:val="0"/>
                <w:i w:val="0"/>
                <w:snapToGrid/>
                <w:lang w:val="vi-VN"/>
              </w:rPr>
              <w:t xml:space="preserve">Bảng lưu thông tin </w:t>
            </w:r>
            <w:r w:rsidR="00600889" w:rsidRPr="00600889">
              <w:rPr>
                <w:rFonts w:ascii="Arial" w:hAnsi="Arial"/>
                <w:bCs w:val="0"/>
                <w:i w:val="0"/>
                <w:snapToGrid/>
                <w:lang w:val="vi-VN"/>
              </w:rPr>
              <w:t>giao</w:t>
            </w:r>
            <w:r w:rsidR="00600889">
              <w:rPr>
                <w:rFonts w:ascii="Arial" w:hAnsi="Arial"/>
                <w:bCs w:val="0"/>
                <w:i w:val="0"/>
                <w:snapToGrid/>
                <w:lang w:val="vi-VN"/>
              </w:rPr>
              <w:t xml:space="preserve"> hàng, địa chỉ nhận, người nhận, số điện thoại</w:t>
            </w:r>
          </w:p>
        </w:tc>
      </w:tr>
      <w:tr w:rsidR="00A30B51" w:rsidRPr="00FF5D6B" w14:paraId="2ABDB02B" w14:textId="77777777" w:rsidTr="00FD3D93">
        <w:tc>
          <w:tcPr>
            <w:tcW w:w="392" w:type="pct"/>
          </w:tcPr>
          <w:p w14:paraId="65477C99" w14:textId="77777777" w:rsidR="00A30B51" w:rsidRPr="00600889" w:rsidRDefault="00A30B51">
            <w:pPr>
              <w:pStyle w:val="comment"/>
              <w:numPr>
                <w:ilvl w:val="0"/>
                <w:numId w:val="19"/>
              </w:numPr>
              <w:spacing w:before="120"/>
              <w:rPr>
                <w:rFonts w:ascii="Arial" w:hAnsi="Arial"/>
                <w:bCs w:val="0"/>
                <w:i w:val="0"/>
                <w:snapToGrid/>
                <w:lang w:val="vi-VN"/>
              </w:rPr>
            </w:pPr>
          </w:p>
        </w:tc>
        <w:tc>
          <w:tcPr>
            <w:tcW w:w="1958" w:type="pct"/>
          </w:tcPr>
          <w:p w14:paraId="0283E855" w14:textId="58DEE830" w:rsidR="00A30B51" w:rsidRPr="00600889" w:rsidRDefault="00600889" w:rsidP="00FD3D93">
            <w:pPr>
              <w:pStyle w:val="comment"/>
              <w:spacing w:before="120"/>
              <w:ind w:left="0"/>
              <w:rPr>
                <w:rFonts w:ascii="Arial" w:hAnsi="Arial"/>
                <w:bCs w:val="0"/>
                <w:i w:val="0"/>
                <w:snapToGrid/>
                <w:lang w:val="vi-VN"/>
              </w:rPr>
            </w:pPr>
            <w:r>
              <w:rPr>
                <w:rFonts w:ascii="Arial" w:hAnsi="Arial"/>
                <w:bCs w:val="0"/>
                <w:i w:val="0"/>
                <w:snapToGrid/>
              </w:rPr>
              <w:t>VR</w:t>
            </w:r>
            <w:r>
              <w:rPr>
                <w:rFonts w:ascii="Arial" w:hAnsi="Arial"/>
                <w:bCs w:val="0"/>
                <w:i w:val="0"/>
                <w:snapToGrid/>
                <w:lang w:val="vi-VN"/>
              </w:rPr>
              <w:t>_session</w:t>
            </w:r>
          </w:p>
        </w:tc>
        <w:tc>
          <w:tcPr>
            <w:tcW w:w="2650" w:type="pct"/>
          </w:tcPr>
          <w:p w14:paraId="1974A3D4" w14:textId="4A38C713" w:rsidR="00A30B51" w:rsidRPr="00600889" w:rsidRDefault="00A30B51" w:rsidP="00FD3D93">
            <w:pPr>
              <w:pStyle w:val="comment"/>
              <w:spacing w:before="120"/>
              <w:ind w:left="0"/>
              <w:rPr>
                <w:rFonts w:ascii="Arial" w:hAnsi="Arial"/>
                <w:bCs w:val="0"/>
                <w:i w:val="0"/>
                <w:snapToGrid/>
                <w:lang w:val="vi-VN"/>
              </w:rPr>
            </w:pPr>
            <w:r w:rsidRPr="00600889">
              <w:rPr>
                <w:rFonts w:ascii="Arial" w:hAnsi="Arial"/>
                <w:bCs w:val="0"/>
                <w:i w:val="0"/>
                <w:snapToGrid/>
                <w:lang w:val="vi-VN"/>
              </w:rPr>
              <w:t xml:space="preserve">Bảng </w:t>
            </w:r>
            <w:r w:rsidR="00600889" w:rsidRPr="00600889">
              <w:rPr>
                <w:rFonts w:ascii="Arial" w:hAnsi="Arial"/>
                <w:bCs w:val="0"/>
                <w:i w:val="0"/>
                <w:snapToGrid/>
                <w:lang w:val="vi-VN"/>
              </w:rPr>
              <w:t>lưu</w:t>
            </w:r>
            <w:r w:rsidR="00600889">
              <w:rPr>
                <w:rFonts w:ascii="Arial" w:hAnsi="Arial"/>
                <w:bCs w:val="0"/>
                <w:i w:val="0"/>
                <w:snapToGrid/>
                <w:lang w:val="vi-VN"/>
              </w:rPr>
              <w:t xml:space="preserve"> thông tin </w:t>
            </w:r>
            <w:r w:rsidR="00600889" w:rsidRPr="00600889">
              <w:rPr>
                <w:rFonts w:ascii="Arial" w:hAnsi="Arial"/>
                <w:bCs w:val="0"/>
                <w:i w:val="0"/>
                <w:snapToGrid/>
                <w:lang w:val="vi-VN"/>
              </w:rPr>
              <w:t xml:space="preserve">về các phiên trải nghiệm thực tế ảo (VR) của người dùng trong hệ </w:t>
            </w:r>
            <w:r w:rsidR="00600889">
              <w:rPr>
                <w:rFonts w:ascii="Arial" w:hAnsi="Arial"/>
                <w:bCs w:val="0"/>
                <w:i w:val="0"/>
                <w:snapToGrid/>
                <w:lang w:val="vi-VN"/>
              </w:rPr>
              <w:t>thống.</w:t>
            </w:r>
          </w:p>
        </w:tc>
      </w:tr>
      <w:tr w:rsidR="00A30B51" w:rsidRPr="00FF5D6B" w14:paraId="05B80724" w14:textId="77777777" w:rsidTr="00FD3D93">
        <w:tc>
          <w:tcPr>
            <w:tcW w:w="392" w:type="pct"/>
          </w:tcPr>
          <w:p w14:paraId="4A1C3C49" w14:textId="77777777" w:rsidR="00A30B51" w:rsidRPr="00600889" w:rsidRDefault="00A30B51">
            <w:pPr>
              <w:pStyle w:val="comment"/>
              <w:numPr>
                <w:ilvl w:val="0"/>
                <w:numId w:val="19"/>
              </w:numPr>
              <w:spacing w:before="120"/>
              <w:rPr>
                <w:rFonts w:ascii="Arial" w:hAnsi="Arial"/>
                <w:bCs w:val="0"/>
                <w:i w:val="0"/>
                <w:snapToGrid/>
                <w:lang w:val="vi-VN"/>
              </w:rPr>
            </w:pPr>
          </w:p>
        </w:tc>
        <w:tc>
          <w:tcPr>
            <w:tcW w:w="1958" w:type="pct"/>
          </w:tcPr>
          <w:p w14:paraId="38418E1E" w14:textId="5587A12B" w:rsidR="00A30B51" w:rsidRPr="00600889" w:rsidRDefault="00600889" w:rsidP="00FD3D93">
            <w:pPr>
              <w:pStyle w:val="comment"/>
              <w:spacing w:before="120"/>
              <w:ind w:left="0"/>
              <w:rPr>
                <w:rFonts w:ascii="Arial" w:hAnsi="Arial"/>
                <w:bCs w:val="0"/>
                <w:i w:val="0"/>
                <w:snapToGrid/>
                <w:lang w:val="vi-VN"/>
              </w:rPr>
            </w:pPr>
            <w:r>
              <w:rPr>
                <w:rFonts w:ascii="Arial" w:hAnsi="Arial"/>
                <w:bCs w:val="0"/>
                <w:i w:val="0"/>
                <w:snapToGrid/>
              </w:rPr>
              <w:t>User</w:t>
            </w:r>
            <w:r>
              <w:rPr>
                <w:rFonts w:ascii="Arial" w:hAnsi="Arial"/>
                <w:bCs w:val="0"/>
                <w:i w:val="0"/>
                <w:snapToGrid/>
                <w:lang w:val="vi-VN"/>
              </w:rPr>
              <w:t>_log</w:t>
            </w:r>
          </w:p>
        </w:tc>
        <w:tc>
          <w:tcPr>
            <w:tcW w:w="2650" w:type="pct"/>
          </w:tcPr>
          <w:p w14:paraId="45F5E752" w14:textId="0B27FA96" w:rsidR="00A30B51" w:rsidRPr="00600889" w:rsidRDefault="00A30B51" w:rsidP="00FD3D93">
            <w:pPr>
              <w:pStyle w:val="comment"/>
              <w:spacing w:before="120"/>
              <w:ind w:left="0"/>
              <w:rPr>
                <w:rFonts w:ascii="Arial" w:hAnsi="Arial"/>
                <w:bCs w:val="0"/>
                <w:i w:val="0"/>
                <w:snapToGrid/>
                <w:lang w:val="vi-VN"/>
              </w:rPr>
            </w:pPr>
            <w:r w:rsidRPr="00600889">
              <w:rPr>
                <w:rFonts w:ascii="Arial" w:hAnsi="Arial"/>
                <w:bCs w:val="0"/>
                <w:i w:val="0"/>
                <w:snapToGrid/>
                <w:lang w:val="vi-VN"/>
              </w:rPr>
              <w:t xml:space="preserve">Bảng </w:t>
            </w:r>
            <w:r w:rsidR="00600889" w:rsidRPr="00600889">
              <w:rPr>
                <w:rFonts w:ascii="Arial" w:hAnsi="Arial"/>
                <w:bCs w:val="0"/>
                <w:i w:val="0"/>
                <w:snapToGrid/>
                <w:lang w:val="vi-VN"/>
              </w:rPr>
              <w:t>lưu</w:t>
            </w:r>
            <w:r w:rsidR="00600889">
              <w:rPr>
                <w:rFonts w:ascii="Arial" w:hAnsi="Arial"/>
                <w:bCs w:val="0"/>
                <w:i w:val="0"/>
                <w:snapToGrid/>
                <w:lang w:val="vi-VN"/>
              </w:rPr>
              <w:t xml:space="preserve"> thông tin g</w:t>
            </w:r>
            <w:r w:rsidR="00600889" w:rsidRPr="00600889">
              <w:rPr>
                <w:rFonts w:ascii="Arial" w:hAnsi="Arial"/>
                <w:bCs w:val="0"/>
                <w:i w:val="0"/>
                <w:snapToGrid/>
                <w:lang w:val="vi-VN"/>
              </w:rPr>
              <w:t>hi lại lịch sử hoạt động, đăng nhập, hành động của người dùng để phục vụ thống kê hoặc bảo mật.</w:t>
            </w:r>
          </w:p>
        </w:tc>
      </w:tr>
    </w:tbl>
    <w:p w14:paraId="271F6046" w14:textId="0415AB23" w:rsidR="00A30B51" w:rsidRPr="00600889" w:rsidRDefault="00A30B51">
      <w:pPr>
        <w:pStyle w:val="FISHeading2"/>
        <w:numPr>
          <w:ilvl w:val="1"/>
          <w:numId w:val="20"/>
        </w:numPr>
        <w:rPr>
          <w:lang w:val="vi-VN"/>
        </w:rPr>
      </w:pPr>
      <w:bookmarkStart w:id="18" w:name="_Toc210760009"/>
      <w:r w:rsidRPr="00600889">
        <w:rPr>
          <w:lang w:val="vi-VN"/>
        </w:rPr>
        <w:t>Mô tả chi tiết các bảng</w:t>
      </w:r>
    </w:p>
    <w:bookmarkEnd w:id="18"/>
    <w:p w14:paraId="09C67D74" w14:textId="205DD230" w:rsidR="00A30B51" w:rsidRPr="00C024ED" w:rsidRDefault="00C024ED" w:rsidP="00547B2B">
      <w:pPr>
        <w:pStyle w:val="FISHeading3"/>
        <w:numPr>
          <w:ilvl w:val="2"/>
          <w:numId w:val="20"/>
        </w:numPr>
      </w:pPr>
      <w:r>
        <w:t>Bảng User</w:t>
      </w:r>
    </w:p>
    <w:tbl>
      <w:tblPr>
        <w:tblW w:w="5015" w:type="pct"/>
        <w:tblInd w:w="-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29" w:type="dxa"/>
          <w:left w:w="75" w:type="dxa"/>
          <w:bottom w:w="14" w:type="dxa"/>
          <w:right w:w="75" w:type="dxa"/>
        </w:tblCellMar>
        <w:tblLook w:val="0000" w:firstRow="0" w:lastRow="0" w:firstColumn="0" w:lastColumn="0" w:noHBand="0" w:noVBand="0"/>
      </w:tblPr>
      <w:tblGrid>
        <w:gridCol w:w="2128"/>
        <w:gridCol w:w="1614"/>
        <w:gridCol w:w="759"/>
        <w:gridCol w:w="888"/>
        <w:gridCol w:w="1700"/>
        <w:gridCol w:w="2283"/>
      </w:tblGrid>
      <w:tr w:rsidR="00A30B51" w:rsidRPr="00A71D93" w14:paraId="10661AFE" w14:textId="77777777" w:rsidTr="00C024ED">
        <w:trPr>
          <w:trHeight w:val="72"/>
          <w:tblHeader/>
        </w:trPr>
        <w:tc>
          <w:tcPr>
            <w:tcW w:w="1135" w:type="pct"/>
            <w:shd w:val="clear" w:color="auto" w:fill="BFBFBF" w:themeFill="background1" w:themeFillShade="BF"/>
          </w:tcPr>
          <w:p w14:paraId="1EC79373" w14:textId="77777777" w:rsidR="00A30B51" w:rsidRPr="00A71D93" w:rsidRDefault="00A30B51" w:rsidP="00FD3D93">
            <w:pPr>
              <w:jc w:val="center"/>
              <w:rPr>
                <w:rFonts w:ascii="Arial" w:hAnsi="Arial" w:cs="Arial"/>
                <w:szCs w:val="16"/>
              </w:rPr>
            </w:pPr>
            <w:r w:rsidRPr="00A71D93">
              <w:rPr>
                <w:rFonts w:ascii="Arial" w:hAnsi="Arial" w:cs="Arial"/>
                <w:szCs w:val="16"/>
              </w:rPr>
              <w:t>Tên trường</w:t>
            </w:r>
          </w:p>
        </w:tc>
        <w:tc>
          <w:tcPr>
            <w:tcW w:w="861" w:type="pct"/>
            <w:shd w:val="clear" w:color="auto" w:fill="BFBFBF" w:themeFill="background1" w:themeFillShade="BF"/>
          </w:tcPr>
          <w:p w14:paraId="6970611E" w14:textId="77777777" w:rsidR="00A30B51" w:rsidRPr="00A71D93" w:rsidRDefault="00A30B51" w:rsidP="00FD3D93">
            <w:pPr>
              <w:jc w:val="center"/>
              <w:rPr>
                <w:rFonts w:ascii="Arial" w:hAnsi="Arial" w:cs="Arial"/>
                <w:szCs w:val="16"/>
              </w:rPr>
            </w:pPr>
            <w:r w:rsidRPr="00A71D93">
              <w:rPr>
                <w:rFonts w:ascii="Arial" w:hAnsi="Arial" w:cs="Arial"/>
                <w:szCs w:val="16"/>
              </w:rPr>
              <w:t>Kiểu dữ liệu</w:t>
            </w:r>
          </w:p>
        </w:tc>
        <w:tc>
          <w:tcPr>
            <w:tcW w:w="405" w:type="pct"/>
            <w:shd w:val="clear" w:color="auto" w:fill="BFBFBF" w:themeFill="background1" w:themeFillShade="BF"/>
          </w:tcPr>
          <w:p w14:paraId="174A9A89" w14:textId="77777777" w:rsidR="00A30B51" w:rsidRPr="00A71D93" w:rsidRDefault="00A30B51" w:rsidP="00FD3D93">
            <w:pPr>
              <w:jc w:val="center"/>
              <w:rPr>
                <w:rFonts w:ascii="Arial" w:hAnsi="Arial" w:cs="Arial"/>
                <w:szCs w:val="16"/>
              </w:rPr>
            </w:pPr>
            <w:r w:rsidRPr="00A71D93">
              <w:rPr>
                <w:rFonts w:ascii="Arial" w:hAnsi="Arial" w:cs="Arial"/>
                <w:szCs w:val="16"/>
              </w:rPr>
              <w:t>Kích thước</w:t>
            </w:r>
          </w:p>
        </w:tc>
        <w:tc>
          <w:tcPr>
            <w:tcW w:w="474" w:type="pct"/>
            <w:shd w:val="clear" w:color="auto" w:fill="BFBFBF" w:themeFill="background1" w:themeFillShade="BF"/>
          </w:tcPr>
          <w:p w14:paraId="24173D0F" w14:textId="77777777" w:rsidR="00A30B51" w:rsidRPr="000A2289" w:rsidRDefault="00A30B51" w:rsidP="00FD3D93">
            <w:pPr>
              <w:jc w:val="center"/>
              <w:rPr>
                <w:rFonts w:ascii="Arial" w:hAnsi="Arial" w:cs="Arial"/>
                <w:szCs w:val="16"/>
                <w:lang w:val="fr-FR"/>
              </w:rPr>
            </w:pPr>
            <w:r w:rsidRPr="000A2289">
              <w:rPr>
                <w:rFonts w:ascii="Arial" w:hAnsi="Arial" w:cs="Arial"/>
                <w:szCs w:val="16"/>
                <w:lang w:val="fr-FR"/>
              </w:rPr>
              <w:t>Được phép để trồng</w:t>
            </w:r>
          </w:p>
          <w:p w14:paraId="2A8E2046" w14:textId="77777777" w:rsidR="00A30B51" w:rsidRPr="000A2289" w:rsidRDefault="00A30B51" w:rsidP="00FD3D93">
            <w:pPr>
              <w:jc w:val="center"/>
              <w:rPr>
                <w:rFonts w:ascii="Arial" w:hAnsi="Arial" w:cs="Arial"/>
                <w:szCs w:val="16"/>
                <w:lang w:val="fr-FR"/>
              </w:rPr>
            </w:pPr>
            <w:r w:rsidRPr="000A2289">
              <w:rPr>
                <w:rFonts w:ascii="Arial" w:hAnsi="Arial" w:cs="Arial"/>
                <w:szCs w:val="16"/>
                <w:lang w:val="fr-FR"/>
              </w:rPr>
              <w:t>(Y/N)</w:t>
            </w:r>
          </w:p>
        </w:tc>
        <w:tc>
          <w:tcPr>
            <w:tcW w:w="907" w:type="pct"/>
            <w:shd w:val="clear" w:color="auto" w:fill="BFBFBF" w:themeFill="background1" w:themeFillShade="BF"/>
          </w:tcPr>
          <w:p w14:paraId="2978DD45" w14:textId="77777777" w:rsidR="00A30B51" w:rsidRPr="00A71D93" w:rsidRDefault="00A30B51" w:rsidP="00FD3D93">
            <w:pPr>
              <w:jc w:val="center"/>
              <w:rPr>
                <w:rFonts w:ascii="Arial" w:hAnsi="Arial" w:cs="Arial"/>
                <w:szCs w:val="16"/>
              </w:rPr>
            </w:pPr>
            <w:r w:rsidRPr="00A71D93">
              <w:rPr>
                <w:rFonts w:ascii="Arial" w:hAnsi="Arial" w:cs="Arial"/>
                <w:szCs w:val="16"/>
              </w:rPr>
              <w:t>Thông tin mặc định</w:t>
            </w:r>
          </w:p>
        </w:tc>
        <w:tc>
          <w:tcPr>
            <w:tcW w:w="1218" w:type="pct"/>
            <w:shd w:val="clear" w:color="auto" w:fill="BFBFBF" w:themeFill="background1" w:themeFillShade="BF"/>
          </w:tcPr>
          <w:p w14:paraId="1CCD709E" w14:textId="77777777" w:rsidR="00A30B51" w:rsidRPr="00A71D93" w:rsidRDefault="00A30B51" w:rsidP="00FD3D93">
            <w:pPr>
              <w:jc w:val="center"/>
              <w:rPr>
                <w:rFonts w:ascii="Arial" w:hAnsi="Arial" w:cs="Arial"/>
                <w:szCs w:val="16"/>
              </w:rPr>
            </w:pPr>
            <w:r w:rsidRPr="00A71D93">
              <w:rPr>
                <w:rFonts w:ascii="Arial" w:hAnsi="Arial" w:cs="Arial"/>
                <w:szCs w:val="16"/>
              </w:rPr>
              <w:t>Mô tả</w:t>
            </w:r>
          </w:p>
        </w:tc>
      </w:tr>
      <w:tr w:rsidR="00A30B51" w:rsidRPr="00A71D93" w14:paraId="16C8E067" w14:textId="77777777" w:rsidTr="00C024ED">
        <w:trPr>
          <w:trHeight w:val="72"/>
        </w:trPr>
        <w:tc>
          <w:tcPr>
            <w:tcW w:w="1135" w:type="pct"/>
          </w:tcPr>
          <w:p w14:paraId="38264197" w14:textId="5A94D136" w:rsidR="00A30B51" w:rsidRPr="00C024ED" w:rsidRDefault="00C024ED" w:rsidP="00FD3D93">
            <w:pPr>
              <w:rPr>
                <w:rFonts w:ascii="Arial" w:hAnsi="Arial" w:cs="Arial"/>
                <w:sz w:val="16"/>
                <w:szCs w:val="16"/>
                <w:lang w:val="vi-VN"/>
              </w:rPr>
            </w:pPr>
            <w:r>
              <w:rPr>
                <w:rFonts w:ascii="Arial" w:hAnsi="Arial" w:cs="Arial"/>
                <w:sz w:val="16"/>
                <w:szCs w:val="16"/>
                <w:lang w:val="vi-VN"/>
              </w:rPr>
              <w:t>user_id</w:t>
            </w:r>
          </w:p>
        </w:tc>
        <w:tc>
          <w:tcPr>
            <w:tcW w:w="861" w:type="pct"/>
          </w:tcPr>
          <w:p w14:paraId="2EAF03FD" w14:textId="2B3C33EA" w:rsidR="00A30B51" w:rsidRPr="00A71D93" w:rsidRDefault="00C024ED" w:rsidP="00FD3D93">
            <w:pPr>
              <w:rPr>
                <w:rFonts w:ascii="Arial" w:hAnsi="Arial" w:cs="Arial"/>
                <w:sz w:val="16"/>
                <w:szCs w:val="16"/>
              </w:rPr>
            </w:pPr>
            <w:r>
              <w:rPr>
                <w:rFonts w:ascii="Arial" w:hAnsi="Arial" w:cs="Arial"/>
                <w:sz w:val="16"/>
                <w:szCs w:val="16"/>
              </w:rPr>
              <w:t>INT</w:t>
            </w:r>
          </w:p>
        </w:tc>
        <w:tc>
          <w:tcPr>
            <w:tcW w:w="405" w:type="pct"/>
          </w:tcPr>
          <w:p w14:paraId="0B38DB5A" w14:textId="77777777" w:rsidR="00A30B51" w:rsidRPr="00A71D93" w:rsidRDefault="00A30B51" w:rsidP="00FD3D93">
            <w:pPr>
              <w:rPr>
                <w:rFonts w:ascii="Arial" w:hAnsi="Arial" w:cs="Arial"/>
                <w:sz w:val="16"/>
                <w:szCs w:val="16"/>
              </w:rPr>
            </w:pPr>
          </w:p>
        </w:tc>
        <w:tc>
          <w:tcPr>
            <w:tcW w:w="474" w:type="pct"/>
          </w:tcPr>
          <w:p w14:paraId="1F43C864" w14:textId="51C45509" w:rsidR="00A30B51" w:rsidRPr="00A71D93" w:rsidRDefault="00C024ED" w:rsidP="00FD3D93">
            <w:pPr>
              <w:rPr>
                <w:rFonts w:ascii="Arial" w:hAnsi="Arial" w:cs="Arial"/>
                <w:sz w:val="16"/>
                <w:szCs w:val="16"/>
              </w:rPr>
            </w:pPr>
            <w:r>
              <w:rPr>
                <w:rFonts w:ascii="Arial" w:hAnsi="Arial" w:cs="Arial"/>
                <w:sz w:val="16"/>
                <w:szCs w:val="16"/>
              </w:rPr>
              <w:t>N</w:t>
            </w:r>
          </w:p>
        </w:tc>
        <w:tc>
          <w:tcPr>
            <w:tcW w:w="907" w:type="pct"/>
          </w:tcPr>
          <w:p w14:paraId="066B5CC1" w14:textId="212580FE" w:rsidR="00A30B51" w:rsidRPr="00A71D93" w:rsidRDefault="00C024ED" w:rsidP="00FD3D93">
            <w:pPr>
              <w:rPr>
                <w:rFonts w:ascii="Arial" w:hAnsi="Arial" w:cs="Arial"/>
                <w:sz w:val="16"/>
                <w:szCs w:val="16"/>
              </w:rPr>
            </w:pPr>
            <w:r w:rsidRPr="00C024ED">
              <w:rPr>
                <w:rFonts w:ascii="Arial" w:hAnsi="Arial" w:cs="Arial"/>
                <w:sz w:val="16"/>
                <w:szCs w:val="16"/>
              </w:rPr>
              <w:t>AUTO_INCREMENT</w:t>
            </w:r>
          </w:p>
        </w:tc>
        <w:tc>
          <w:tcPr>
            <w:tcW w:w="1218" w:type="pct"/>
          </w:tcPr>
          <w:p w14:paraId="5FD202F8" w14:textId="42013CDE" w:rsidR="00A30B51" w:rsidRPr="00C024ED" w:rsidRDefault="00A30B51" w:rsidP="00FD3D93">
            <w:pPr>
              <w:rPr>
                <w:rFonts w:ascii="Arial" w:hAnsi="Arial" w:cs="Arial"/>
                <w:sz w:val="16"/>
                <w:szCs w:val="16"/>
                <w:lang w:val="vi-VN"/>
              </w:rPr>
            </w:pPr>
            <w:r w:rsidRPr="00A71D93">
              <w:rPr>
                <w:rFonts w:ascii="Arial" w:hAnsi="Arial" w:cs="Arial"/>
                <w:sz w:val="16"/>
                <w:szCs w:val="16"/>
              </w:rPr>
              <w:t xml:space="preserve">Mã </w:t>
            </w:r>
            <w:r w:rsidR="00C024ED">
              <w:rPr>
                <w:rFonts w:ascii="Arial" w:hAnsi="Arial" w:cs="Arial"/>
                <w:sz w:val="16"/>
                <w:szCs w:val="16"/>
              </w:rPr>
              <w:t>người</w:t>
            </w:r>
            <w:r w:rsidR="00C024ED">
              <w:rPr>
                <w:rFonts w:ascii="Arial" w:hAnsi="Arial" w:cs="Arial"/>
                <w:sz w:val="16"/>
                <w:szCs w:val="16"/>
                <w:lang w:val="vi-VN"/>
              </w:rPr>
              <w:t xml:space="preserve"> dùng</w:t>
            </w:r>
          </w:p>
        </w:tc>
      </w:tr>
      <w:tr w:rsidR="00A30B51" w:rsidRPr="00A71D93" w14:paraId="628FCABB" w14:textId="77777777" w:rsidTr="00C024ED">
        <w:trPr>
          <w:trHeight w:val="72"/>
        </w:trPr>
        <w:tc>
          <w:tcPr>
            <w:tcW w:w="1135" w:type="pct"/>
          </w:tcPr>
          <w:p w14:paraId="33559002" w14:textId="30061448" w:rsidR="00A30B51" w:rsidRPr="00A71D93" w:rsidRDefault="00C024ED" w:rsidP="00FD3D93">
            <w:pPr>
              <w:rPr>
                <w:rFonts w:ascii="Arial" w:hAnsi="Arial" w:cs="Arial"/>
                <w:sz w:val="16"/>
                <w:szCs w:val="16"/>
              </w:rPr>
            </w:pPr>
            <w:r>
              <w:rPr>
                <w:rFonts w:ascii="Arial" w:hAnsi="Arial" w:cs="Arial"/>
                <w:sz w:val="16"/>
                <w:szCs w:val="16"/>
              </w:rPr>
              <w:t>Name</w:t>
            </w:r>
          </w:p>
        </w:tc>
        <w:tc>
          <w:tcPr>
            <w:tcW w:w="861" w:type="pct"/>
          </w:tcPr>
          <w:p w14:paraId="7482663A" w14:textId="7444D4D0" w:rsidR="00A30B51" w:rsidRPr="00C024ED" w:rsidRDefault="00A30B51" w:rsidP="00FD3D93">
            <w:pPr>
              <w:rPr>
                <w:rFonts w:ascii="Arial" w:hAnsi="Arial" w:cs="Arial"/>
                <w:sz w:val="16"/>
                <w:szCs w:val="16"/>
                <w:lang w:val="vi-VN"/>
              </w:rPr>
            </w:pPr>
            <w:r w:rsidRPr="00A71D93">
              <w:rPr>
                <w:rFonts w:ascii="Arial" w:hAnsi="Arial" w:cs="Arial"/>
                <w:sz w:val="16"/>
                <w:szCs w:val="16"/>
              </w:rPr>
              <w:t>VARCHAR</w:t>
            </w:r>
          </w:p>
        </w:tc>
        <w:tc>
          <w:tcPr>
            <w:tcW w:w="405" w:type="pct"/>
          </w:tcPr>
          <w:p w14:paraId="4998C68A" w14:textId="77777777" w:rsidR="00A30B51" w:rsidRPr="00A71D93" w:rsidRDefault="00A30B51" w:rsidP="00FD3D93">
            <w:pPr>
              <w:rPr>
                <w:rFonts w:ascii="Arial" w:hAnsi="Arial" w:cs="Arial"/>
                <w:sz w:val="16"/>
                <w:szCs w:val="16"/>
              </w:rPr>
            </w:pPr>
            <w:r w:rsidRPr="00A71D93">
              <w:rPr>
                <w:rFonts w:ascii="Arial" w:hAnsi="Arial" w:cs="Arial"/>
                <w:sz w:val="16"/>
                <w:szCs w:val="16"/>
              </w:rPr>
              <w:t>100</w:t>
            </w:r>
          </w:p>
        </w:tc>
        <w:tc>
          <w:tcPr>
            <w:tcW w:w="474" w:type="pct"/>
          </w:tcPr>
          <w:p w14:paraId="05058590" w14:textId="4FA7876A" w:rsidR="00A30B51" w:rsidRPr="00A71D93" w:rsidRDefault="00C024ED" w:rsidP="00FD3D93">
            <w:pPr>
              <w:rPr>
                <w:rFonts w:ascii="Arial" w:hAnsi="Arial" w:cs="Arial"/>
                <w:sz w:val="16"/>
                <w:szCs w:val="16"/>
              </w:rPr>
            </w:pPr>
            <w:r>
              <w:rPr>
                <w:rFonts w:ascii="Arial" w:hAnsi="Arial" w:cs="Arial"/>
                <w:sz w:val="16"/>
                <w:szCs w:val="16"/>
              </w:rPr>
              <w:t>N</w:t>
            </w:r>
          </w:p>
        </w:tc>
        <w:tc>
          <w:tcPr>
            <w:tcW w:w="907" w:type="pct"/>
          </w:tcPr>
          <w:p w14:paraId="3FE1883B" w14:textId="77777777" w:rsidR="00A30B51" w:rsidRPr="00A71D93" w:rsidRDefault="00A30B51" w:rsidP="00FD3D93">
            <w:pPr>
              <w:rPr>
                <w:rFonts w:ascii="Arial" w:hAnsi="Arial" w:cs="Arial"/>
                <w:sz w:val="16"/>
                <w:szCs w:val="16"/>
              </w:rPr>
            </w:pPr>
          </w:p>
        </w:tc>
        <w:tc>
          <w:tcPr>
            <w:tcW w:w="1218" w:type="pct"/>
          </w:tcPr>
          <w:p w14:paraId="49AF3BA3" w14:textId="7DCAAF65" w:rsidR="00A30B51" w:rsidRPr="00C024ED" w:rsidRDefault="00C024ED" w:rsidP="00FD3D93">
            <w:pPr>
              <w:rPr>
                <w:rFonts w:ascii="Arial" w:hAnsi="Arial" w:cs="Arial"/>
                <w:sz w:val="16"/>
                <w:szCs w:val="16"/>
                <w:lang w:val="vi-VN"/>
              </w:rPr>
            </w:pPr>
            <w:r>
              <w:rPr>
                <w:rFonts w:ascii="Arial" w:hAnsi="Arial" w:cs="Arial"/>
                <w:sz w:val="16"/>
                <w:szCs w:val="16"/>
              </w:rPr>
              <w:t>Họ</w:t>
            </w:r>
            <w:r>
              <w:rPr>
                <w:rFonts w:ascii="Arial" w:hAnsi="Arial" w:cs="Arial"/>
                <w:sz w:val="16"/>
                <w:szCs w:val="16"/>
                <w:lang w:val="vi-VN"/>
              </w:rPr>
              <w:t xml:space="preserve"> và tên người dùng</w:t>
            </w:r>
          </w:p>
        </w:tc>
      </w:tr>
      <w:tr w:rsidR="00A30B51" w:rsidRPr="00A71D93" w14:paraId="6D10B35F" w14:textId="77777777" w:rsidTr="00C024ED">
        <w:trPr>
          <w:trHeight w:val="72"/>
        </w:trPr>
        <w:tc>
          <w:tcPr>
            <w:tcW w:w="1135" w:type="pct"/>
          </w:tcPr>
          <w:p w14:paraId="41616510" w14:textId="0F8F6733" w:rsidR="00A30B51" w:rsidRPr="00A71D93" w:rsidRDefault="00C024ED" w:rsidP="00FD3D93">
            <w:pPr>
              <w:rPr>
                <w:rFonts w:ascii="Arial" w:hAnsi="Arial" w:cs="Arial"/>
                <w:sz w:val="16"/>
                <w:szCs w:val="16"/>
              </w:rPr>
            </w:pPr>
            <w:r>
              <w:rPr>
                <w:rFonts w:ascii="Arial" w:hAnsi="Arial" w:cs="Arial"/>
                <w:sz w:val="16"/>
                <w:szCs w:val="16"/>
              </w:rPr>
              <w:t>DOB</w:t>
            </w:r>
          </w:p>
        </w:tc>
        <w:tc>
          <w:tcPr>
            <w:tcW w:w="861" w:type="pct"/>
          </w:tcPr>
          <w:p w14:paraId="506EFDB0" w14:textId="4FF9E36A" w:rsidR="00A30B51" w:rsidRPr="00A71D93" w:rsidRDefault="00C024ED" w:rsidP="00FD3D93">
            <w:pPr>
              <w:rPr>
                <w:rFonts w:ascii="Arial" w:hAnsi="Arial" w:cs="Arial"/>
                <w:sz w:val="16"/>
                <w:szCs w:val="16"/>
              </w:rPr>
            </w:pPr>
            <w:r>
              <w:rPr>
                <w:rFonts w:ascii="Arial" w:hAnsi="Arial" w:cs="Arial"/>
                <w:sz w:val="16"/>
                <w:szCs w:val="16"/>
              </w:rPr>
              <w:t>DATE</w:t>
            </w:r>
          </w:p>
        </w:tc>
        <w:tc>
          <w:tcPr>
            <w:tcW w:w="405" w:type="pct"/>
          </w:tcPr>
          <w:p w14:paraId="4D0731D6" w14:textId="2B19C3D1" w:rsidR="00A30B51" w:rsidRPr="00C024ED" w:rsidRDefault="00A30B51" w:rsidP="00FD3D93">
            <w:pPr>
              <w:rPr>
                <w:rFonts w:ascii="Arial" w:hAnsi="Arial" w:cs="Arial"/>
                <w:sz w:val="16"/>
                <w:szCs w:val="16"/>
                <w:lang w:val="vi-VN"/>
              </w:rPr>
            </w:pPr>
          </w:p>
        </w:tc>
        <w:tc>
          <w:tcPr>
            <w:tcW w:w="474" w:type="pct"/>
          </w:tcPr>
          <w:p w14:paraId="280FC3F9" w14:textId="279DC3A8" w:rsidR="00A30B51" w:rsidRPr="00A71D93" w:rsidRDefault="00C024ED" w:rsidP="00FD3D93">
            <w:pPr>
              <w:rPr>
                <w:rFonts w:ascii="Arial" w:hAnsi="Arial" w:cs="Arial"/>
                <w:sz w:val="16"/>
                <w:szCs w:val="16"/>
              </w:rPr>
            </w:pPr>
            <w:r>
              <w:rPr>
                <w:rFonts w:ascii="Arial" w:hAnsi="Arial" w:cs="Arial"/>
                <w:sz w:val="16"/>
                <w:szCs w:val="16"/>
              </w:rPr>
              <w:t>N</w:t>
            </w:r>
          </w:p>
        </w:tc>
        <w:tc>
          <w:tcPr>
            <w:tcW w:w="907" w:type="pct"/>
          </w:tcPr>
          <w:p w14:paraId="7FDDEA24" w14:textId="77777777" w:rsidR="00A30B51" w:rsidRPr="00A71D93" w:rsidRDefault="00A30B51" w:rsidP="00FD3D93">
            <w:pPr>
              <w:rPr>
                <w:rFonts w:ascii="Arial" w:hAnsi="Arial" w:cs="Arial"/>
                <w:sz w:val="16"/>
                <w:szCs w:val="16"/>
              </w:rPr>
            </w:pPr>
          </w:p>
        </w:tc>
        <w:tc>
          <w:tcPr>
            <w:tcW w:w="1218" w:type="pct"/>
          </w:tcPr>
          <w:p w14:paraId="7ACEDD67" w14:textId="6BC721BF" w:rsidR="00A30B51" w:rsidRPr="00A71D93" w:rsidRDefault="00C024ED" w:rsidP="00FD3D93">
            <w:pPr>
              <w:rPr>
                <w:rFonts w:ascii="Arial" w:hAnsi="Arial" w:cs="Arial"/>
                <w:sz w:val="16"/>
                <w:szCs w:val="16"/>
              </w:rPr>
            </w:pPr>
            <w:r w:rsidRPr="00C024ED">
              <w:rPr>
                <w:rFonts w:ascii="Arial" w:hAnsi="Arial" w:cs="Arial"/>
                <w:sz w:val="16"/>
                <w:szCs w:val="16"/>
              </w:rPr>
              <w:t>Ngày sinh</w:t>
            </w:r>
          </w:p>
        </w:tc>
      </w:tr>
      <w:tr w:rsidR="00A30B51" w:rsidRPr="00A71D93" w14:paraId="376B1A54" w14:textId="77777777" w:rsidTr="00C024ED">
        <w:trPr>
          <w:trHeight w:val="72"/>
        </w:trPr>
        <w:tc>
          <w:tcPr>
            <w:tcW w:w="1135" w:type="pct"/>
          </w:tcPr>
          <w:p w14:paraId="34BE4690" w14:textId="63CD77B3" w:rsidR="00A30B51" w:rsidRPr="00A71D93" w:rsidRDefault="00C024ED" w:rsidP="00FD3D93">
            <w:pPr>
              <w:rPr>
                <w:rFonts w:ascii="Arial" w:hAnsi="Arial" w:cs="Arial"/>
                <w:sz w:val="16"/>
                <w:szCs w:val="16"/>
              </w:rPr>
            </w:pPr>
            <w:r>
              <w:rPr>
                <w:rFonts w:ascii="Arial" w:hAnsi="Arial" w:cs="Arial"/>
                <w:sz w:val="16"/>
                <w:szCs w:val="16"/>
              </w:rPr>
              <w:t>Gender</w:t>
            </w:r>
          </w:p>
        </w:tc>
        <w:tc>
          <w:tcPr>
            <w:tcW w:w="861" w:type="pct"/>
          </w:tcPr>
          <w:p w14:paraId="02A5D051" w14:textId="03A20786" w:rsidR="00A30B51" w:rsidRPr="00C024ED" w:rsidRDefault="00A30B51" w:rsidP="00FD3D93">
            <w:pPr>
              <w:rPr>
                <w:rFonts w:ascii="Arial" w:hAnsi="Arial" w:cs="Arial"/>
                <w:sz w:val="16"/>
                <w:szCs w:val="16"/>
                <w:lang w:val="vi-VN"/>
              </w:rPr>
            </w:pPr>
            <w:r w:rsidRPr="00A71D93">
              <w:rPr>
                <w:rFonts w:ascii="Arial" w:hAnsi="Arial" w:cs="Arial"/>
                <w:sz w:val="16"/>
                <w:szCs w:val="16"/>
              </w:rPr>
              <w:t>VARCHAR</w:t>
            </w:r>
          </w:p>
        </w:tc>
        <w:tc>
          <w:tcPr>
            <w:tcW w:w="405" w:type="pct"/>
          </w:tcPr>
          <w:p w14:paraId="2E356A46" w14:textId="4572B5F3" w:rsidR="00A30B51" w:rsidRPr="00C024ED" w:rsidRDefault="00C024ED" w:rsidP="00FD3D93">
            <w:pPr>
              <w:rPr>
                <w:rFonts w:ascii="Arial" w:hAnsi="Arial" w:cs="Arial"/>
                <w:sz w:val="16"/>
                <w:szCs w:val="16"/>
                <w:lang w:val="vi-VN"/>
              </w:rPr>
            </w:pPr>
            <w:r>
              <w:rPr>
                <w:rFonts w:ascii="Arial" w:hAnsi="Arial" w:cs="Arial"/>
                <w:sz w:val="16"/>
                <w:szCs w:val="16"/>
                <w:lang w:val="vi-VN"/>
              </w:rPr>
              <w:t>20</w:t>
            </w:r>
          </w:p>
        </w:tc>
        <w:tc>
          <w:tcPr>
            <w:tcW w:w="474" w:type="pct"/>
          </w:tcPr>
          <w:p w14:paraId="523AD7C6" w14:textId="0F5248FC" w:rsidR="00A30B51" w:rsidRPr="00B704C0" w:rsidRDefault="00B704C0" w:rsidP="00FD3D93">
            <w:pPr>
              <w:rPr>
                <w:rFonts w:ascii="Arial" w:hAnsi="Arial" w:cs="Arial"/>
                <w:sz w:val="16"/>
                <w:szCs w:val="16"/>
                <w:lang w:val="vi-VN"/>
              </w:rPr>
            </w:pPr>
            <w:r>
              <w:rPr>
                <w:rFonts w:ascii="Arial" w:hAnsi="Arial" w:cs="Arial"/>
                <w:sz w:val="16"/>
                <w:szCs w:val="16"/>
                <w:lang w:val="vi-VN"/>
              </w:rPr>
              <w:t>Y</w:t>
            </w:r>
          </w:p>
        </w:tc>
        <w:tc>
          <w:tcPr>
            <w:tcW w:w="907" w:type="pct"/>
          </w:tcPr>
          <w:p w14:paraId="36749754" w14:textId="77777777" w:rsidR="00A30B51" w:rsidRPr="00A71D93" w:rsidRDefault="00A30B51" w:rsidP="00FD3D93">
            <w:pPr>
              <w:rPr>
                <w:rFonts w:ascii="Arial" w:hAnsi="Arial" w:cs="Arial"/>
                <w:sz w:val="16"/>
                <w:szCs w:val="16"/>
              </w:rPr>
            </w:pPr>
          </w:p>
        </w:tc>
        <w:tc>
          <w:tcPr>
            <w:tcW w:w="1218" w:type="pct"/>
          </w:tcPr>
          <w:p w14:paraId="31DE4789" w14:textId="787650CC" w:rsidR="00A30B51" w:rsidRPr="00B704C0" w:rsidRDefault="00B704C0" w:rsidP="00FD3D93">
            <w:pPr>
              <w:rPr>
                <w:rFonts w:ascii="Arial" w:hAnsi="Arial" w:cs="Arial"/>
                <w:sz w:val="16"/>
                <w:szCs w:val="16"/>
                <w:lang w:val="vi-VN"/>
              </w:rPr>
            </w:pPr>
            <w:r>
              <w:rPr>
                <w:rFonts w:ascii="Arial" w:hAnsi="Arial" w:cs="Arial"/>
                <w:sz w:val="16"/>
                <w:szCs w:val="16"/>
              </w:rPr>
              <w:t>Giới</w:t>
            </w:r>
            <w:r>
              <w:rPr>
                <w:rFonts w:ascii="Arial" w:hAnsi="Arial" w:cs="Arial"/>
                <w:sz w:val="16"/>
                <w:szCs w:val="16"/>
                <w:lang w:val="vi-VN"/>
              </w:rPr>
              <w:t xml:space="preserve"> tính</w:t>
            </w:r>
          </w:p>
        </w:tc>
      </w:tr>
      <w:tr w:rsidR="00A30B51" w:rsidRPr="00A71D93" w14:paraId="378E28F7" w14:textId="77777777" w:rsidTr="00C024ED">
        <w:trPr>
          <w:trHeight w:val="72"/>
        </w:trPr>
        <w:tc>
          <w:tcPr>
            <w:tcW w:w="1135" w:type="pct"/>
          </w:tcPr>
          <w:p w14:paraId="22DDCDE7" w14:textId="4285C4A4" w:rsidR="00A30B51" w:rsidRPr="00C024ED" w:rsidRDefault="00C024ED" w:rsidP="00FD3D93">
            <w:pPr>
              <w:rPr>
                <w:rFonts w:ascii="Arial" w:hAnsi="Arial" w:cs="Arial"/>
                <w:sz w:val="16"/>
                <w:szCs w:val="16"/>
                <w:lang w:val="vi-VN"/>
              </w:rPr>
            </w:pPr>
            <w:r>
              <w:rPr>
                <w:rFonts w:ascii="Arial" w:hAnsi="Arial" w:cs="Arial"/>
                <w:sz w:val="16"/>
                <w:szCs w:val="16"/>
                <w:lang w:val="vi-VN"/>
              </w:rPr>
              <w:t>Email</w:t>
            </w:r>
          </w:p>
        </w:tc>
        <w:tc>
          <w:tcPr>
            <w:tcW w:w="861" w:type="pct"/>
          </w:tcPr>
          <w:p w14:paraId="3230D20A" w14:textId="7A074E0F" w:rsidR="00A30B51" w:rsidRPr="00C024ED" w:rsidRDefault="00A30B51" w:rsidP="00FD3D93">
            <w:pPr>
              <w:rPr>
                <w:rFonts w:ascii="Arial" w:hAnsi="Arial" w:cs="Arial"/>
                <w:sz w:val="16"/>
                <w:szCs w:val="16"/>
                <w:lang w:val="vi-VN"/>
              </w:rPr>
            </w:pPr>
            <w:r w:rsidRPr="00A71D93">
              <w:rPr>
                <w:rFonts w:ascii="Arial" w:hAnsi="Arial" w:cs="Arial"/>
                <w:sz w:val="16"/>
                <w:szCs w:val="16"/>
              </w:rPr>
              <w:t>VARCHAR</w:t>
            </w:r>
          </w:p>
        </w:tc>
        <w:tc>
          <w:tcPr>
            <w:tcW w:w="405" w:type="pct"/>
          </w:tcPr>
          <w:p w14:paraId="15F6892D" w14:textId="5741FBA2" w:rsidR="00A30B51" w:rsidRPr="00C024ED" w:rsidRDefault="00C024ED" w:rsidP="00FD3D93">
            <w:pPr>
              <w:rPr>
                <w:rFonts w:ascii="Arial" w:hAnsi="Arial" w:cs="Arial"/>
                <w:sz w:val="16"/>
                <w:szCs w:val="16"/>
                <w:lang w:val="vi-VN"/>
              </w:rPr>
            </w:pPr>
            <w:r>
              <w:rPr>
                <w:rFonts w:ascii="Arial" w:hAnsi="Arial" w:cs="Arial"/>
                <w:sz w:val="16"/>
                <w:szCs w:val="16"/>
                <w:lang w:val="vi-VN"/>
              </w:rPr>
              <w:t>200</w:t>
            </w:r>
          </w:p>
        </w:tc>
        <w:tc>
          <w:tcPr>
            <w:tcW w:w="474" w:type="pct"/>
          </w:tcPr>
          <w:p w14:paraId="2DF93806" w14:textId="3B57752B" w:rsidR="00A30B51" w:rsidRPr="00A71D93" w:rsidRDefault="00B704C0" w:rsidP="00FD3D93">
            <w:pPr>
              <w:rPr>
                <w:rFonts w:ascii="Arial" w:hAnsi="Arial" w:cs="Arial"/>
                <w:sz w:val="16"/>
                <w:szCs w:val="16"/>
              </w:rPr>
            </w:pPr>
            <w:r>
              <w:rPr>
                <w:rFonts w:ascii="Arial" w:hAnsi="Arial" w:cs="Arial"/>
                <w:sz w:val="16"/>
                <w:szCs w:val="16"/>
              </w:rPr>
              <w:t>N</w:t>
            </w:r>
          </w:p>
        </w:tc>
        <w:tc>
          <w:tcPr>
            <w:tcW w:w="907" w:type="pct"/>
          </w:tcPr>
          <w:p w14:paraId="4CE70C41" w14:textId="77777777" w:rsidR="00A30B51" w:rsidRPr="00A71D93" w:rsidRDefault="00A30B51" w:rsidP="00FD3D93">
            <w:pPr>
              <w:rPr>
                <w:rFonts w:ascii="Arial" w:hAnsi="Arial" w:cs="Arial"/>
                <w:sz w:val="16"/>
                <w:szCs w:val="16"/>
              </w:rPr>
            </w:pPr>
          </w:p>
        </w:tc>
        <w:tc>
          <w:tcPr>
            <w:tcW w:w="1218" w:type="pct"/>
          </w:tcPr>
          <w:p w14:paraId="56CDFDCB" w14:textId="0EE50F12" w:rsidR="00A30B51" w:rsidRPr="00B704C0" w:rsidRDefault="00B704C0" w:rsidP="00FD3D93">
            <w:pPr>
              <w:rPr>
                <w:rFonts w:ascii="Arial" w:hAnsi="Arial" w:cs="Arial"/>
                <w:sz w:val="16"/>
                <w:szCs w:val="16"/>
                <w:lang w:val="vi-VN"/>
              </w:rPr>
            </w:pPr>
            <w:r w:rsidRPr="00B704C0">
              <w:rPr>
                <w:rFonts w:ascii="Arial" w:hAnsi="Arial" w:cs="Arial"/>
                <w:sz w:val="16"/>
                <w:szCs w:val="16"/>
              </w:rPr>
              <w:t xml:space="preserve">Email người dùng </w:t>
            </w:r>
          </w:p>
        </w:tc>
      </w:tr>
      <w:tr w:rsidR="00A30B51" w:rsidRPr="00A71D93" w14:paraId="7DA4A641" w14:textId="77777777" w:rsidTr="00C024ED">
        <w:trPr>
          <w:trHeight w:val="72"/>
        </w:trPr>
        <w:tc>
          <w:tcPr>
            <w:tcW w:w="1135" w:type="pct"/>
          </w:tcPr>
          <w:p w14:paraId="63C66BDD" w14:textId="2B4D013F" w:rsidR="00A30B51" w:rsidRPr="00C024ED" w:rsidRDefault="00C024ED" w:rsidP="00FD3D93">
            <w:pPr>
              <w:rPr>
                <w:rFonts w:ascii="Arial" w:hAnsi="Arial" w:cs="Arial"/>
                <w:sz w:val="16"/>
                <w:szCs w:val="16"/>
                <w:lang w:val="vi-VN"/>
              </w:rPr>
            </w:pPr>
            <w:r>
              <w:rPr>
                <w:rFonts w:ascii="Arial" w:hAnsi="Arial" w:cs="Arial"/>
                <w:sz w:val="16"/>
                <w:szCs w:val="16"/>
                <w:lang w:val="vi-VN"/>
              </w:rPr>
              <w:t>phone_number</w:t>
            </w:r>
          </w:p>
        </w:tc>
        <w:tc>
          <w:tcPr>
            <w:tcW w:w="861" w:type="pct"/>
          </w:tcPr>
          <w:p w14:paraId="4E24D8D9" w14:textId="054A8000" w:rsidR="00A30B51" w:rsidRPr="00C024ED" w:rsidRDefault="00A30B51" w:rsidP="00FD3D93">
            <w:pPr>
              <w:rPr>
                <w:rFonts w:ascii="Arial" w:hAnsi="Arial" w:cs="Arial"/>
                <w:sz w:val="16"/>
                <w:szCs w:val="16"/>
                <w:lang w:val="vi-VN"/>
              </w:rPr>
            </w:pPr>
            <w:r w:rsidRPr="00A71D93">
              <w:rPr>
                <w:rFonts w:ascii="Arial" w:hAnsi="Arial" w:cs="Arial"/>
                <w:sz w:val="16"/>
                <w:szCs w:val="16"/>
              </w:rPr>
              <w:t>VARCHAR</w:t>
            </w:r>
          </w:p>
        </w:tc>
        <w:tc>
          <w:tcPr>
            <w:tcW w:w="405" w:type="pct"/>
          </w:tcPr>
          <w:p w14:paraId="769FD552" w14:textId="000F3604" w:rsidR="00A30B51" w:rsidRPr="00C024ED" w:rsidRDefault="00C024ED" w:rsidP="00FD3D93">
            <w:pPr>
              <w:rPr>
                <w:rFonts w:ascii="Arial" w:hAnsi="Arial" w:cs="Arial"/>
                <w:sz w:val="16"/>
                <w:szCs w:val="16"/>
                <w:lang w:val="vi-VN"/>
              </w:rPr>
            </w:pPr>
            <w:r>
              <w:rPr>
                <w:rFonts w:ascii="Arial" w:hAnsi="Arial" w:cs="Arial"/>
                <w:sz w:val="16"/>
                <w:szCs w:val="16"/>
                <w:lang w:val="vi-VN"/>
              </w:rPr>
              <w:t>20</w:t>
            </w:r>
          </w:p>
        </w:tc>
        <w:tc>
          <w:tcPr>
            <w:tcW w:w="474" w:type="pct"/>
          </w:tcPr>
          <w:p w14:paraId="6CC7987B" w14:textId="7831B0E4" w:rsidR="00A30B51" w:rsidRPr="00A71D93" w:rsidRDefault="00B704C0" w:rsidP="00FD3D93">
            <w:pPr>
              <w:rPr>
                <w:rFonts w:ascii="Arial" w:hAnsi="Arial" w:cs="Arial"/>
                <w:sz w:val="16"/>
                <w:szCs w:val="16"/>
              </w:rPr>
            </w:pPr>
            <w:r>
              <w:rPr>
                <w:rFonts w:ascii="Arial" w:hAnsi="Arial" w:cs="Arial"/>
                <w:sz w:val="16"/>
                <w:szCs w:val="16"/>
              </w:rPr>
              <w:t>N</w:t>
            </w:r>
          </w:p>
        </w:tc>
        <w:tc>
          <w:tcPr>
            <w:tcW w:w="907" w:type="pct"/>
          </w:tcPr>
          <w:p w14:paraId="4031A3E4" w14:textId="77777777" w:rsidR="00A30B51" w:rsidRPr="00A71D93" w:rsidRDefault="00A30B51" w:rsidP="00FD3D93">
            <w:pPr>
              <w:rPr>
                <w:rFonts w:ascii="Arial" w:hAnsi="Arial" w:cs="Arial"/>
                <w:sz w:val="16"/>
                <w:szCs w:val="16"/>
              </w:rPr>
            </w:pPr>
          </w:p>
        </w:tc>
        <w:tc>
          <w:tcPr>
            <w:tcW w:w="1218" w:type="pct"/>
          </w:tcPr>
          <w:p w14:paraId="6D5C0124" w14:textId="71000764" w:rsidR="00A30B51" w:rsidRPr="00B704C0" w:rsidRDefault="00B704C0" w:rsidP="00FD3D93">
            <w:pPr>
              <w:rPr>
                <w:rFonts w:ascii="Arial" w:hAnsi="Arial" w:cs="Arial"/>
                <w:sz w:val="16"/>
                <w:szCs w:val="16"/>
                <w:lang w:val="vi-VN"/>
              </w:rPr>
            </w:pPr>
            <w:r>
              <w:rPr>
                <w:rFonts w:ascii="Arial" w:hAnsi="Arial" w:cs="Arial"/>
                <w:sz w:val="16"/>
                <w:szCs w:val="16"/>
              </w:rPr>
              <w:t>Số</w:t>
            </w:r>
            <w:r>
              <w:rPr>
                <w:rFonts w:ascii="Arial" w:hAnsi="Arial" w:cs="Arial"/>
                <w:sz w:val="16"/>
                <w:szCs w:val="16"/>
                <w:lang w:val="vi-VN"/>
              </w:rPr>
              <w:t xml:space="preserve"> điện thoại</w:t>
            </w:r>
          </w:p>
        </w:tc>
      </w:tr>
      <w:tr w:rsidR="00A30B51" w:rsidRPr="00A71D93" w14:paraId="470276E0" w14:textId="77777777" w:rsidTr="00C024ED">
        <w:trPr>
          <w:trHeight w:val="72"/>
        </w:trPr>
        <w:tc>
          <w:tcPr>
            <w:tcW w:w="1135" w:type="pct"/>
          </w:tcPr>
          <w:p w14:paraId="308B0646" w14:textId="07981BF1" w:rsidR="00A30B51" w:rsidRPr="00A71D93" w:rsidRDefault="00C024ED" w:rsidP="00FD3D93">
            <w:pPr>
              <w:rPr>
                <w:rFonts w:ascii="Arial" w:hAnsi="Arial" w:cs="Arial"/>
                <w:sz w:val="16"/>
                <w:szCs w:val="16"/>
              </w:rPr>
            </w:pPr>
            <w:r>
              <w:rPr>
                <w:rFonts w:ascii="Arial" w:hAnsi="Arial" w:cs="Arial"/>
                <w:sz w:val="16"/>
                <w:szCs w:val="16"/>
              </w:rPr>
              <w:t>Address</w:t>
            </w:r>
          </w:p>
        </w:tc>
        <w:tc>
          <w:tcPr>
            <w:tcW w:w="861" w:type="pct"/>
          </w:tcPr>
          <w:p w14:paraId="607C6C3E" w14:textId="161D3EDE" w:rsidR="00A30B51" w:rsidRPr="00C024ED" w:rsidRDefault="00A30B51" w:rsidP="00FD3D93">
            <w:pPr>
              <w:rPr>
                <w:rFonts w:ascii="Arial" w:hAnsi="Arial" w:cs="Arial"/>
                <w:sz w:val="16"/>
                <w:szCs w:val="16"/>
                <w:lang w:val="vi-VN"/>
              </w:rPr>
            </w:pPr>
            <w:r w:rsidRPr="00A71D93">
              <w:rPr>
                <w:rFonts w:ascii="Arial" w:hAnsi="Arial" w:cs="Arial"/>
                <w:sz w:val="16"/>
                <w:szCs w:val="16"/>
              </w:rPr>
              <w:t>VARCHAR</w:t>
            </w:r>
          </w:p>
        </w:tc>
        <w:tc>
          <w:tcPr>
            <w:tcW w:w="405" w:type="pct"/>
          </w:tcPr>
          <w:p w14:paraId="205164EF" w14:textId="7BF14066" w:rsidR="00A30B51" w:rsidRPr="00C024ED" w:rsidRDefault="00C024ED" w:rsidP="00FD3D93">
            <w:pPr>
              <w:rPr>
                <w:rFonts w:ascii="Arial" w:hAnsi="Arial" w:cs="Arial"/>
                <w:sz w:val="16"/>
                <w:szCs w:val="16"/>
                <w:lang w:val="vi-VN"/>
              </w:rPr>
            </w:pPr>
            <w:r>
              <w:rPr>
                <w:rFonts w:ascii="Arial" w:hAnsi="Arial" w:cs="Arial"/>
                <w:sz w:val="16"/>
                <w:szCs w:val="16"/>
                <w:lang w:val="vi-VN"/>
              </w:rPr>
              <w:t>300</w:t>
            </w:r>
          </w:p>
        </w:tc>
        <w:tc>
          <w:tcPr>
            <w:tcW w:w="474" w:type="pct"/>
          </w:tcPr>
          <w:p w14:paraId="6D99F991" w14:textId="3C35A89E" w:rsidR="00A30B51" w:rsidRPr="00A71D93" w:rsidRDefault="00B704C0" w:rsidP="00FD3D93">
            <w:pPr>
              <w:rPr>
                <w:rFonts w:ascii="Arial" w:hAnsi="Arial" w:cs="Arial"/>
                <w:sz w:val="16"/>
                <w:szCs w:val="16"/>
              </w:rPr>
            </w:pPr>
            <w:r>
              <w:rPr>
                <w:rFonts w:ascii="Arial" w:hAnsi="Arial" w:cs="Arial"/>
                <w:sz w:val="16"/>
                <w:szCs w:val="16"/>
              </w:rPr>
              <w:t>N</w:t>
            </w:r>
          </w:p>
        </w:tc>
        <w:tc>
          <w:tcPr>
            <w:tcW w:w="907" w:type="pct"/>
          </w:tcPr>
          <w:p w14:paraId="47081A39" w14:textId="77777777" w:rsidR="00A30B51" w:rsidRPr="00A71D93" w:rsidRDefault="00A30B51" w:rsidP="00FD3D93">
            <w:pPr>
              <w:rPr>
                <w:rFonts w:ascii="Arial" w:hAnsi="Arial" w:cs="Arial"/>
                <w:sz w:val="16"/>
                <w:szCs w:val="16"/>
              </w:rPr>
            </w:pPr>
          </w:p>
        </w:tc>
        <w:tc>
          <w:tcPr>
            <w:tcW w:w="1218" w:type="pct"/>
          </w:tcPr>
          <w:p w14:paraId="1CE2E1F0" w14:textId="175D3318" w:rsidR="00A30B51" w:rsidRPr="00B704C0" w:rsidRDefault="00B704C0" w:rsidP="00FD3D93">
            <w:pPr>
              <w:rPr>
                <w:rFonts w:ascii="Arial" w:hAnsi="Arial" w:cs="Arial"/>
                <w:sz w:val="16"/>
                <w:szCs w:val="16"/>
                <w:lang w:val="vi-VN"/>
              </w:rPr>
            </w:pPr>
            <w:r>
              <w:rPr>
                <w:rFonts w:ascii="Arial" w:hAnsi="Arial" w:cs="Arial"/>
                <w:sz w:val="16"/>
                <w:szCs w:val="16"/>
              </w:rPr>
              <w:t>Địa</w:t>
            </w:r>
            <w:r>
              <w:rPr>
                <w:rFonts w:ascii="Arial" w:hAnsi="Arial" w:cs="Arial"/>
                <w:sz w:val="16"/>
                <w:szCs w:val="16"/>
                <w:lang w:val="vi-VN"/>
              </w:rPr>
              <w:t xml:space="preserve"> chỉ </w:t>
            </w:r>
          </w:p>
        </w:tc>
      </w:tr>
    </w:tbl>
    <w:p w14:paraId="034652DE" w14:textId="3151F208" w:rsidR="00547B2B" w:rsidRPr="00A71D93" w:rsidRDefault="00B704C0" w:rsidP="00547B2B">
      <w:pPr>
        <w:pStyle w:val="FISHeading3"/>
        <w:numPr>
          <w:ilvl w:val="2"/>
          <w:numId w:val="20"/>
        </w:numPr>
      </w:pPr>
      <w:r>
        <w:t>Bảng</w:t>
      </w:r>
      <w:r w:rsidRPr="00547B2B">
        <w:t xml:space="preserve"> </w:t>
      </w:r>
      <w:r w:rsidRPr="00B704C0">
        <w:t>DELIVERY_INFO</w:t>
      </w:r>
      <w:r w:rsidRPr="00547B2B">
        <w:t xml:space="preserve">          </w:t>
      </w:r>
    </w:p>
    <w:tbl>
      <w:tblPr>
        <w:tblW w:w="5015" w:type="pct"/>
        <w:tblInd w:w="-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29" w:type="dxa"/>
          <w:left w:w="75" w:type="dxa"/>
          <w:bottom w:w="14" w:type="dxa"/>
          <w:right w:w="75" w:type="dxa"/>
        </w:tblCellMar>
        <w:tblLook w:val="0000" w:firstRow="0" w:lastRow="0" w:firstColumn="0" w:lastColumn="0" w:noHBand="0" w:noVBand="0"/>
      </w:tblPr>
      <w:tblGrid>
        <w:gridCol w:w="2527"/>
        <w:gridCol w:w="1220"/>
        <w:gridCol w:w="752"/>
        <w:gridCol w:w="939"/>
        <w:gridCol w:w="1649"/>
        <w:gridCol w:w="2285"/>
      </w:tblGrid>
      <w:tr w:rsidR="00A30B51" w:rsidRPr="00A71D93" w14:paraId="17109354" w14:textId="77777777" w:rsidTr="00B704C0">
        <w:trPr>
          <w:trHeight w:val="72"/>
          <w:tblHeader/>
        </w:trPr>
        <w:tc>
          <w:tcPr>
            <w:tcW w:w="1348" w:type="pct"/>
            <w:shd w:val="clear" w:color="auto" w:fill="BFBFBF" w:themeFill="background1" w:themeFillShade="BF"/>
          </w:tcPr>
          <w:p w14:paraId="551301B2" w14:textId="77777777" w:rsidR="00A30B51" w:rsidRPr="00547B2B" w:rsidRDefault="00A30B51" w:rsidP="00FD3D93">
            <w:pPr>
              <w:jc w:val="center"/>
              <w:rPr>
                <w:rFonts w:ascii="Arial" w:hAnsi="Arial" w:cs="Arial"/>
                <w:b/>
                <w:bCs/>
                <w:szCs w:val="16"/>
              </w:rPr>
            </w:pPr>
            <w:r w:rsidRPr="00547B2B">
              <w:rPr>
                <w:rFonts w:ascii="Arial" w:hAnsi="Arial" w:cs="Arial"/>
                <w:b/>
                <w:bCs/>
                <w:szCs w:val="16"/>
              </w:rPr>
              <w:t>Tên trường</w:t>
            </w:r>
          </w:p>
        </w:tc>
        <w:tc>
          <w:tcPr>
            <w:tcW w:w="651" w:type="pct"/>
            <w:shd w:val="clear" w:color="auto" w:fill="BFBFBF" w:themeFill="background1" w:themeFillShade="BF"/>
          </w:tcPr>
          <w:p w14:paraId="5534FC61" w14:textId="77777777" w:rsidR="00A30B51" w:rsidRPr="00547B2B" w:rsidRDefault="00A30B51" w:rsidP="00FD3D93">
            <w:pPr>
              <w:jc w:val="center"/>
              <w:rPr>
                <w:rFonts w:ascii="Arial" w:hAnsi="Arial" w:cs="Arial"/>
                <w:b/>
                <w:bCs/>
                <w:szCs w:val="16"/>
              </w:rPr>
            </w:pPr>
            <w:r w:rsidRPr="00547B2B">
              <w:rPr>
                <w:rFonts w:ascii="Arial" w:hAnsi="Arial" w:cs="Arial"/>
                <w:b/>
                <w:bCs/>
                <w:szCs w:val="16"/>
              </w:rPr>
              <w:t>Kiểu dữ liệu</w:t>
            </w:r>
          </w:p>
        </w:tc>
        <w:tc>
          <w:tcPr>
            <w:tcW w:w="401" w:type="pct"/>
            <w:shd w:val="clear" w:color="auto" w:fill="BFBFBF" w:themeFill="background1" w:themeFillShade="BF"/>
          </w:tcPr>
          <w:p w14:paraId="6CC2F299" w14:textId="77777777" w:rsidR="00A30B51" w:rsidRPr="00547B2B" w:rsidRDefault="00A30B51" w:rsidP="00FD3D93">
            <w:pPr>
              <w:jc w:val="center"/>
              <w:rPr>
                <w:rFonts w:ascii="Arial" w:hAnsi="Arial" w:cs="Arial"/>
                <w:b/>
                <w:bCs/>
                <w:szCs w:val="16"/>
              </w:rPr>
            </w:pPr>
            <w:r w:rsidRPr="00547B2B">
              <w:rPr>
                <w:rFonts w:ascii="Arial" w:hAnsi="Arial" w:cs="Arial"/>
                <w:b/>
                <w:bCs/>
                <w:szCs w:val="16"/>
              </w:rPr>
              <w:t>Kích thước</w:t>
            </w:r>
          </w:p>
        </w:tc>
        <w:tc>
          <w:tcPr>
            <w:tcW w:w="501" w:type="pct"/>
            <w:shd w:val="clear" w:color="auto" w:fill="BFBFBF" w:themeFill="background1" w:themeFillShade="BF"/>
          </w:tcPr>
          <w:p w14:paraId="0DE1BDDD" w14:textId="77777777" w:rsidR="00A30B51" w:rsidRPr="00547B2B" w:rsidRDefault="00A30B51" w:rsidP="00FD3D93">
            <w:pPr>
              <w:jc w:val="center"/>
              <w:rPr>
                <w:rFonts w:ascii="Arial" w:hAnsi="Arial" w:cs="Arial"/>
                <w:b/>
                <w:bCs/>
                <w:szCs w:val="16"/>
                <w:lang w:val="fr-FR"/>
              </w:rPr>
            </w:pPr>
            <w:r w:rsidRPr="00547B2B">
              <w:rPr>
                <w:rFonts w:ascii="Arial" w:hAnsi="Arial" w:cs="Arial"/>
                <w:b/>
                <w:bCs/>
                <w:szCs w:val="16"/>
                <w:lang w:val="fr-FR"/>
              </w:rPr>
              <w:t>Được phép để trồng</w:t>
            </w:r>
          </w:p>
          <w:p w14:paraId="283D7884" w14:textId="77777777" w:rsidR="00A30B51" w:rsidRPr="00547B2B" w:rsidRDefault="00A30B51" w:rsidP="00FD3D93">
            <w:pPr>
              <w:jc w:val="center"/>
              <w:rPr>
                <w:rFonts w:ascii="Arial" w:hAnsi="Arial" w:cs="Arial"/>
                <w:b/>
                <w:bCs/>
                <w:szCs w:val="16"/>
                <w:lang w:val="fr-FR"/>
              </w:rPr>
            </w:pPr>
            <w:r w:rsidRPr="00547B2B">
              <w:rPr>
                <w:rFonts w:ascii="Arial" w:hAnsi="Arial" w:cs="Arial"/>
                <w:b/>
                <w:bCs/>
                <w:szCs w:val="16"/>
                <w:lang w:val="fr-FR"/>
              </w:rPr>
              <w:t>(Y/N)</w:t>
            </w:r>
          </w:p>
        </w:tc>
        <w:tc>
          <w:tcPr>
            <w:tcW w:w="880" w:type="pct"/>
            <w:shd w:val="clear" w:color="auto" w:fill="BFBFBF" w:themeFill="background1" w:themeFillShade="BF"/>
          </w:tcPr>
          <w:p w14:paraId="59452064" w14:textId="77777777" w:rsidR="00A30B51" w:rsidRPr="00547B2B" w:rsidRDefault="00A30B51" w:rsidP="00FD3D93">
            <w:pPr>
              <w:jc w:val="center"/>
              <w:rPr>
                <w:rFonts w:ascii="Arial" w:hAnsi="Arial" w:cs="Arial"/>
                <w:b/>
                <w:bCs/>
                <w:szCs w:val="16"/>
              </w:rPr>
            </w:pPr>
            <w:r w:rsidRPr="00547B2B">
              <w:rPr>
                <w:rFonts w:ascii="Arial" w:hAnsi="Arial" w:cs="Arial"/>
                <w:b/>
                <w:bCs/>
                <w:szCs w:val="16"/>
              </w:rPr>
              <w:t>Thông tin mặc định</w:t>
            </w:r>
          </w:p>
        </w:tc>
        <w:tc>
          <w:tcPr>
            <w:tcW w:w="1219" w:type="pct"/>
            <w:shd w:val="clear" w:color="auto" w:fill="BFBFBF" w:themeFill="background1" w:themeFillShade="BF"/>
          </w:tcPr>
          <w:p w14:paraId="4BF87E42" w14:textId="77777777" w:rsidR="00A30B51" w:rsidRPr="00547B2B" w:rsidRDefault="00A30B51" w:rsidP="00FD3D93">
            <w:pPr>
              <w:jc w:val="center"/>
              <w:rPr>
                <w:rFonts w:ascii="Arial" w:hAnsi="Arial" w:cs="Arial"/>
                <w:b/>
                <w:bCs/>
                <w:szCs w:val="16"/>
              </w:rPr>
            </w:pPr>
            <w:r w:rsidRPr="00547B2B">
              <w:rPr>
                <w:rFonts w:ascii="Arial" w:hAnsi="Arial" w:cs="Arial"/>
                <w:b/>
                <w:bCs/>
                <w:szCs w:val="16"/>
              </w:rPr>
              <w:t>Mô tả</w:t>
            </w:r>
          </w:p>
        </w:tc>
      </w:tr>
      <w:tr w:rsidR="00A30B51" w:rsidRPr="00A71D93" w14:paraId="6A282F80" w14:textId="77777777" w:rsidTr="00B704C0">
        <w:trPr>
          <w:trHeight w:val="72"/>
        </w:trPr>
        <w:tc>
          <w:tcPr>
            <w:tcW w:w="1348" w:type="pct"/>
          </w:tcPr>
          <w:p w14:paraId="71F0BFD3" w14:textId="5EE00671" w:rsidR="00A30B51" w:rsidRPr="00A71D93" w:rsidRDefault="00B704C0" w:rsidP="00FD3D93">
            <w:pPr>
              <w:rPr>
                <w:rFonts w:ascii="Arial" w:hAnsi="Arial" w:cs="Arial"/>
                <w:sz w:val="16"/>
                <w:szCs w:val="16"/>
              </w:rPr>
            </w:pPr>
            <w:r>
              <w:rPr>
                <w:rFonts w:ascii="Arial" w:hAnsi="Arial" w:cs="Arial"/>
                <w:sz w:val="16"/>
                <w:szCs w:val="16"/>
              </w:rPr>
              <w:t>Id</w:t>
            </w:r>
          </w:p>
        </w:tc>
        <w:tc>
          <w:tcPr>
            <w:tcW w:w="651" w:type="pct"/>
          </w:tcPr>
          <w:p w14:paraId="3BFBF857" w14:textId="39A8AA1A" w:rsidR="00A30B51" w:rsidRPr="00A71D93" w:rsidRDefault="00B704C0" w:rsidP="00FD3D93">
            <w:pPr>
              <w:rPr>
                <w:rFonts w:ascii="Arial" w:hAnsi="Arial" w:cs="Arial"/>
                <w:sz w:val="16"/>
                <w:szCs w:val="16"/>
              </w:rPr>
            </w:pPr>
            <w:r>
              <w:rPr>
                <w:rFonts w:ascii="Arial" w:hAnsi="Arial" w:cs="Arial"/>
                <w:sz w:val="16"/>
                <w:szCs w:val="16"/>
              </w:rPr>
              <w:t>INT</w:t>
            </w:r>
          </w:p>
        </w:tc>
        <w:tc>
          <w:tcPr>
            <w:tcW w:w="401" w:type="pct"/>
          </w:tcPr>
          <w:p w14:paraId="4C72F0A8" w14:textId="77777777" w:rsidR="00A30B51" w:rsidRPr="00A71D93" w:rsidRDefault="00A30B51" w:rsidP="00FD3D93">
            <w:pPr>
              <w:rPr>
                <w:rFonts w:ascii="Arial" w:hAnsi="Arial" w:cs="Arial"/>
                <w:sz w:val="16"/>
                <w:szCs w:val="16"/>
              </w:rPr>
            </w:pPr>
          </w:p>
        </w:tc>
        <w:tc>
          <w:tcPr>
            <w:tcW w:w="501" w:type="pct"/>
          </w:tcPr>
          <w:p w14:paraId="708728B5" w14:textId="79F0362E" w:rsidR="00A30B51" w:rsidRPr="00A71D93" w:rsidRDefault="00B704C0" w:rsidP="00FD3D93">
            <w:pPr>
              <w:rPr>
                <w:rFonts w:ascii="Arial" w:hAnsi="Arial" w:cs="Arial"/>
                <w:sz w:val="16"/>
                <w:szCs w:val="16"/>
              </w:rPr>
            </w:pPr>
            <w:r>
              <w:rPr>
                <w:rFonts w:ascii="Arial" w:hAnsi="Arial" w:cs="Arial"/>
                <w:sz w:val="16"/>
                <w:szCs w:val="16"/>
              </w:rPr>
              <w:t>N</w:t>
            </w:r>
          </w:p>
        </w:tc>
        <w:tc>
          <w:tcPr>
            <w:tcW w:w="880" w:type="pct"/>
          </w:tcPr>
          <w:p w14:paraId="0C319321" w14:textId="59488C67" w:rsidR="00A30B51" w:rsidRPr="00A71D93" w:rsidRDefault="00B704C0" w:rsidP="00FD3D93">
            <w:pPr>
              <w:rPr>
                <w:rFonts w:ascii="Arial" w:hAnsi="Arial" w:cs="Arial"/>
                <w:sz w:val="16"/>
                <w:szCs w:val="16"/>
              </w:rPr>
            </w:pPr>
            <w:r w:rsidRPr="00C024ED">
              <w:rPr>
                <w:rFonts w:ascii="Arial" w:hAnsi="Arial" w:cs="Arial"/>
                <w:sz w:val="16"/>
                <w:szCs w:val="16"/>
              </w:rPr>
              <w:t>AUTO_INCREMENT</w:t>
            </w:r>
          </w:p>
        </w:tc>
        <w:tc>
          <w:tcPr>
            <w:tcW w:w="1219" w:type="pct"/>
          </w:tcPr>
          <w:p w14:paraId="64E617B4" w14:textId="27841614" w:rsidR="00A30B51" w:rsidRPr="00B704C0" w:rsidRDefault="00A30B51" w:rsidP="00FD3D93">
            <w:pPr>
              <w:rPr>
                <w:rFonts w:ascii="Arial" w:hAnsi="Arial" w:cs="Arial"/>
                <w:sz w:val="16"/>
                <w:szCs w:val="16"/>
                <w:lang w:val="vi-VN"/>
              </w:rPr>
            </w:pPr>
            <w:r w:rsidRPr="00A71D93">
              <w:rPr>
                <w:rFonts w:ascii="Arial" w:hAnsi="Arial" w:cs="Arial"/>
                <w:sz w:val="16"/>
                <w:szCs w:val="16"/>
              </w:rPr>
              <w:t xml:space="preserve">Mã </w:t>
            </w:r>
            <w:r w:rsidR="00B704C0">
              <w:rPr>
                <w:rFonts w:ascii="Arial" w:hAnsi="Arial" w:cs="Arial"/>
                <w:sz w:val="16"/>
                <w:szCs w:val="16"/>
              </w:rPr>
              <w:t>địa</w:t>
            </w:r>
            <w:r w:rsidR="00B704C0">
              <w:rPr>
                <w:rFonts w:ascii="Arial" w:hAnsi="Arial" w:cs="Arial"/>
                <w:sz w:val="16"/>
                <w:szCs w:val="16"/>
                <w:lang w:val="vi-VN"/>
              </w:rPr>
              <w:t xml:space="preserve"> chỉ giao hàng</w:t>
            </w:r>
          </w:p>
        </w:tc>
      </w:tr>
      <w:tr w:rsidR="00A30B51" w:rsidRPr="00A71D93" w14:paraId="020AA8F1" w14:textId="77777777" w:rsidTr="00B704C0">
        <w:trPr>
          <w:trHeight w:val="72"/>
        </w:trPr>
        <w:tc>
          <w:tcPr>
            <w:tcW w:w="1348" w:type="pct"/>
          </w:tcPr>
          <w:p w14:paraId="22B33CE9" w14:textId="07E5420E" w:rsidR="00A30B51" w:rsidRPr="00B704C0" w:rsidRDefault="00B704C0" w:rsidP="00FD3D93">
            <w:pPr>
              <w:rPr>
                <w:rFonts w:ascii="Arial" w:hAnsi="Arial" w:cs="Arial"/>
                <w:sz w:val="16"/>
                <w:szCs w:val="16"/>
                <w:lang w:val="vi-VN"/>
              </w:rPr>
            </w:pPr>
            <w:r>
              <w:rPr>
                <w:rFonts w:ascii="Arial" w:hAnsi="Arial" w:cs="Arial"/>
                <w:sz w:val="16"/>
                <w:szCs w:val="16"/>
                <w:lang w:val="vi-VN"/>
              </w:rPr>
              <w:t>User_id</w:t>
            </w:r>
          </w:p>
        </w:tc>
        <w:tc>
          <w:tcPr>
            <w:tcW w:w="651" w:type="pct"/>
          </w:tcPr>
          <w:p w14:paraId="51347057" w14:textId="3EE706F4" w:rsidR="00A30B51" w:rsidRPr="00B704C0" w:rsidRDefault="00B704C0" w:rsidP="00FD3D93">
            <w:pPr>
              <w:rPr>
                <w:rFonts w:ascii="Arial" w:hAnsi="Arial" w:cs="Arial"/>
                <w:sz w:val="16"/>
                <w:szCs w:val="16"/>
                <w:lang w:val="vi-VN"/>
              </w:rPr>
            </w:pPr>
            <w:r>
              <w:rPr>
                <w:rFonts w:ascii="Arial" w:hAnsi="Arial" w:cs="Arial"/>
                <w:sz w:val="16"/>
                <w:szCs w:val="16"/>
                <w:lang w:val="vi-VN"/>
              </w:rPr>
              <w:t>INT</w:t>
            </w:r>
          </w:p>
        </w:tc>
        <w:tc>
          <w:tcPr>
            <w:tcW w:w="401" w:type="pct"/>
          </w:tcPr>
          <w:p w14:paraId="63C68E33" w14:textId="4A644CC6" w:rsidR="00A30B51" w:rsidRPr="00B704C0" w:rsidRDefault="00A30B51" w:rsidP="00FD3D93">
            <w:pPr>
              <w:rPr>
                <w:rFonts w:ascii="Arial" w:hAnsi="Arial" w:cs="Arial"/>
                <w:sz w:val="16"/>
                <w:szCs w:val="16"/>
                <w:lang w:val="vi-VN"/>
              </w:rPr>
            </w:pPr>
          </w:p>
        </w:tc>
        <w:tc>
          <w:tcPr>
            <w:tcW w:w="501" w:type="pct"/>
          </w:tcPr>
          <w:p w14:paraId="534A1723" w14:textId="6DEE8418" w:rsidR="00A30B51" w:rsidRPr="00A71D93" w:rsidRDefault="00B704C0" w:rsidP="00FD3D93">
            <w:pPr>
              <w:rPr>
                <w:rFonts w:ascii="Arial" w:hAnsi="Arial" w:cs="Arial"/>
                <w:sz w:val="16"/>
                <w:szCs w:val="16"/>
              </w:rPr>
            </w:pPr>
            <w:r>
              <w:rPr>
                <w:rFonts w:ascii="Arial" w:hAnsi="Arial" w:cs="Arial"/>
                <w:sz w:val="16"/>
                <w:szCs w:val="16"/>
              </w:rPr>
              <w:t>N</w:t>
            </w:r>
          </w:p>
        </w:tc>
        <w:tc>
          <w:tcPr>
            <w:tcW w:w="880" w:type="pct"/>
          </w:tcPr>
          <w:p w14:paraId="5C668709" w14:textId="77777777" w:rsidR="00A30B51" w:rsidRPr="00A71D93" w:rsidRDefault="00A30B51" w:rsidP="00FD3D93">
            <w:pPr>
              <w:rPr>
                <w:rFonts w:ascii="Arial" w:hAnsi="Arial" w:cs="Arial"/>
                <w:sz w:val="16"/>
                <w:szCs w:val="16"/>
              </w:rPr>
            </w:pPr>
          </w:p>
        </w:tc>
        <w:tc>
          <w:tcPr>
            <w:tcW w:w="1219" w:type="pct"/>
          </w:tcPr>
          <w:p w14:paraId="64573EA2" w14:textId="04446A40" w:rsidR="00A30B51" w:rsidRPr="00B704C0" w:rsidRDefault="00B704C0" w:rsidP="00FD3D93">
            <w:pPr>
              <w:rPr>
                <w:rFonts w:ascii="Arial" w:hAnsi="Arial" w:cs="Arial"/>
                <w:sz w:val="16"/>
                <w:szCs w:val="16"/>
                <w:lang w:val="vi-VN"/>
              </w:rPr>
            </w:pPr>
            <w:r>
              <w:rPr>
                <w:rFonts w:ascii="Arial" w:hAnsi="Arial" w:cs="Arial"/>
                <w:sz w:val="16"/>
                <w:szCs w:val="16"/>
                <w:lang w:val="vi-VN"/>
              </w:rPr>
              <w:t>Mã người dùng (khóa ngoại)</w:t>
            </w:r>
          </w:p>
        </w:tc>
      </w:tr>
      <w:tr w:rsidR="00A30B51" w:rsidRPr="00A71D93" w14:paraId="43711BF4" w14:textId="77777777" w:rsidTr="00B704C0">
        <w:trPr>
          <w:trHeight w:val="72"/>
        </w:trPr>
        <w:tc>
          <w:tcPr>
            <w:tcW w:w="1348" w:type="pct"/>
          </w:tcPr>
          <w:p w14:paraId="6DFFE217" w14:textId="6E4232BD" w:rsidR="00A30B51" w:rsidRPr="00B704C0" w:rsidRDefault="00B704C0" w:rsidP="00FD3D93">
            <w:pPr>
              <w:rPr>
                <w:rFonts w:ascii="Arial" w:hAnsi="Arial" w:cs="Arial"/>
                <w:sz w:val="16"/>
                <w:szCs w:val="16"/>
                <w:lang w:val="vi-VN"/>
              </w:rPr>
            </w:pPr>
            <w:r>
              <w:rPr>
                <w:rFonts w:ascii="Arial" w:hAnsi="Arial" w:cs="Arial"/>
                <w:sz w:val="16"/>
                <w:szCs w:val="16"/>
                <w:lang w:val="vi-VN"/>
              </w:rPr>
              <w:t>Name</w:t>
            </w:r>
          </w:p>
        </w:tc>
        <w:tc>
          <w:tcPr>
            <w:tcW w:w="651" w:type="pct"/>
          </w:tcPr>
          <w:p w14:paraId="0C918392" w14:textId="04E22B37" w:rsidR="00A30B51" w:rsidRPr="00B704C0" w:rsidRDefault="00A30B51" w:rsidP="00FD3D93">
            <w:pPr>
              <w:rPr>
                <w:rFonts w:ascii="Arial" w:hAnsi="Arial" w:cs="Arial"/>
                <w:sz w:val="16"/>
                <w:szCs w:val="16"/>
                <w:lang w:val="vi-VN"/>
              </w:rPr>
            </w:pPr>
            <w:r w:rsidRPr="00A71D93">
              <w:rPr>
                <w:rFonts w:ascii="Arial" w:hAnsi="Arial" w:cs="Arial"/>
                <w:sz w:val="16"/>
                <w:szCs w:val="16"/>
              </w:rPr>
              <w:t>VARCHAR</w:t>
            </w:r>
          </w:p>
        </w:tc>
        <w:tc>
          <w:tcPr>
            <w:tcW w:w="401" w:type="pct"/>
          </w:tcPr>
          <w:p w14:paraId="45714225" w14:textId="57585B12" w:rsidR="00A30B51" w:rsidRPr="00B704C0" w:rsidRDefault="00B704C0" w:rsidP="00FD3D93">
            <w:pPr>
              <w:rPr>
                <w:rFonts w:ascii="Arial" w:hAnsi="Arial" w:cs="Arial"/>
                <w:sz w:val="16"/>
                <w:szCs w:val="16"/>
                <w:lang w:val="vi-VN"/>
              </w:rPr>
            </w:pPr>
            <w:r>
              <w:rPr>
                <w:rFonts w:ascii="Arial" w:hAnsi="Arial" w:cs="Arial"/>
                <w:sz w:val="16"/>
                <w:szCs w:val="16"/>
                <w:lang w:val="vi-VN"/>
              </w:rPr>
              <w:t>100</w:t>
            </w:r>
          </w:p>
        </w:tc>
        <w:tc>
          <w:tcPr>
            <w:tcW w:w="501" w:type="pct"/>
          </w:tcPr>
          <w:p w14:paraId="25035192" w14:textId="6B443B16" w:rsidR="00A30B51" w:rsidRPr="00A71D93" w:rsidRDefault="00B704C0" w:rsidP="00FD3D93">
            <w:pPr>
              <w:rPr>
                <w:rFonts w:ascii="Arial" w:hAnsi="Arial" w:cs="Arial"/>
                <w:sz w:val="16"/>
                <w:szCs w:val="16"/>
              </w:rPr>
            </w:pPr>
            <w:r>
              <w:rPr>
                <w:rFonts w:ascii="Arial" w:hAnsi="Arial" w:cs="Arial"/>
                <w:sz w:val="16"/>
                <w:szCs w:val="16"/>
              </w:rPr>
              <w:t>N</w:t>
            </w:r>
          </w:p>
        </w:tc>
        <w:tc>
          <w:tcPr>
            <w:tcW w:w="880" w:type="pct"/>
          </w:tcPr>
          <w:p w14:paraId="0B5D1680" w14:textId="77777777" w:rsidR="00A30B51" w:rsidRPr="00A71D93" w:rsidRDefault="00A30B51" w:rsidP="00FD3D93">
            <w:pPr>
              <w:rPr>
                <w:rFonts w:ascii="Arial" w:hAnsi="Arial" w:cs="Arial"/>
                <w:sz w:val="16"/>
                <w:szCs w:val="16"/>
              </w:rPr>
            </w:pPr>
          </w:p>
        </w:tc>
        <w:tc>
          <w:tcPr>
            <w:tcW w:w="1219" w:type="pct"/>
          </w:tcPr>
          <w:p w14:paraId="3E7902E7" w14:textId="36B95CB3" w:rsidR="00A30B51" w:rsidRPr="00B704C0" w:rsidRDefault="00B704C0" w:rsidP="00FD3D93">
            <w:pPr>
              <w:rPr>
                <w:rFonts w:ascii="Arial" w:hAnsi="Arial" w:cs="Arial"/>
                <w:sz w:val="16"/>
                <w:szCs w:val="16"/>
                <w:lang w:val="vi-VN"/>
              </w:rPr>
            </w:pPr>
            <w:r>
              <w:rPr>
                <w:rFonts w:ascii="Arial" w:hAnsi="Arial" w:cs="Arial"/>
                <w:sz w:val="16"/>
                <w:szCs w:val="16"/>
              </w:rPr>
              <w:t>Tên</w:t>
            </w:r>
            <w:r>
              <w:rPr>
                <w:rFonts w:ascii="Arial" w:hAnsi="Arial" w:cs="Arial"/>
                <w:sz w:val="16"/>
                <w:szCs w:val="16"/>
                <w:lang w:val="vi-VN"/>
              </w:rPr>
              <w:t xml:space="preserve"> người nhận hàng (user)</w:t>
            </w:r>
          </w:p>
        </w:tc>
      </w:tr>
      <w:tr w:rsidR="00A30B51" w:rsidRPr="00A71D93" w14:paraId="625829A9" w14:textId="77777777" w:rsidTr="00B704C0">
        <w:trPr>
          <w:trHeight w:val="72"/>
        </w:trPr>
        <w:tc>
          <w:tcPr>
            <w:tcW w:w="1348" w:type="pct"/>
          </w:tcPr>
          <w:p w14:paraId="654A36C8" w14:textId="2665C11D" w:rsidR="00A30B51" w:rsidRPr="00B704C0" w:rsidRDefault="00B704C0" w:rsidP="00FD3D93">
            <w:pPr>
              <w:rPr>
                <w:rFonts w:ascii="Arial" w:hAnsi="Arial" w:cs="Arial"/>
                <w:sz w:val="16"/>
                <w:szCs w:val="16"/>
                <w:lang w:val="vi-VN"/>
              </w:rPr>
            </w:pPr>
            <w:r>
              <w:rPr>
                <w:rFonts w:ascii="Arial" w:hAnsi="Arial" w:cs="Arial"/>
                <w:sz w:val="16"/>
                <w:szCs w:val="16"/>
              </w:rPr>
              <w:t>Phone</w:t>
            </w:r>
            <w:r>
              <w:rPr>
                <w:rFonts w:ascii="Arial" w:hAnsi="Arial" w:cs="Arial"/>
                <w:sz w:val="16"/>
                <w:szCs w:val="16"/>
                <w:lang w:val="vi-VN"/>
              </w:rPr>
              <w:t>_number</w:t>
            </w:r>
          </w:p>
        </w:tc>
        <w:tc>
          <w:tcPr>
            <w:tcW w:w="651" w:type="pct"/>
          </w:tcPr>
          <w:p w14:paraId="6B247A02" w14:textId="77777777" w:rsidR="00A30B51" w:rsidRPr="00A71D93" w:rsidRDefault="00A30B51" w:rsidP="00FD3D93">
            <w:pPr>
              <w:rPr>
                <w:rFonts w:ascii="Arial" w:hAnsi="Arial" w:cs="Arial"/>
                <w:sz w:val="16"/>
                <w:szCs w:val="16"/>
              </w:rPr>
            </w:pPr>
            <w:r w:rsidRPr="00A71D93">
              <w:rPr>
                <w:rFonts w:ascii="Arial" w:hAnsi="Arial" w:cs="Arial"/>
                <w:sz w:val="16"/>
                <w:szCs w:val="16"/>
              </w:rPr>
              <w:t>VARCHAR2</w:t>
            </w:r>
          </w:p>
        </w:tc>
        <w:tc>
          <w:tcPr>
            <w:tcW w:w="401" w:type="pct"/>
          </w:tcPr>
          <w:p w14:paraId="71699962" w14:textId="437A55C0" w:rsidR="00A30B51" w:rsidRPr="00A71D93" w:rsidRDefault="00B704C0" w:rsidP="00FD3D93">
            <w:pPr>
              <w:rPr>
                <w:rFonts w:ascii="Arial" w:hAnsi="Arial" w:cs="Arial"/>
                <w:sz w:val="16"/>
                <w:szCs w:val="16"/>
              </w:rPr>
            </w:pPr>
            <w:r>
              <w:rPr>
                <w:rFonts w:ascii="Arial" w:hAnsi="Arial" w:cs="Arial"/>
                <w:sz w:val="16"/>
                <w:szCs w:val="16"/>
              </w:rPr>
              <w:t>2</w:t>
            </w:r>
            <w:r w:rsidR="00A30B51" w:rsidRPr="00A71D93">
              <w:rPr>
                <w:rFonts w:ascii="Arial" w:hAnsi="Arial" w:cs="Arial"/>
                <w:sz w:val="16"/>
                <w:szCs w:val="16"/>
              </w:rPr>
              <w:t>0</w:t>
            </w:r>
          </w:p>
        </w:tc>
        <w:tc>
          <w:tcPr>
            <w:tcW w:w="501" w:type="pct"/>
          </w:tcPr>
          <w:p w14:paraId="7B2E2BC6" w14:textId="248AB919" w:rsidR="00A30B51" w:rsidRPr="00A71D93" w:rsidRDefault="00B704C0" w:rsidP="00FD3D93">
            <w:pPr>
              <w:rPr>
                <w:rFonts w:ascii="Arial" w:hAnsi="Arial" w:cs="Arial"/>
                <w:sz w:val="16"/>
                <w:szCs w:val="16"/>
              </w:rPr>
            </w:pPr>
            <w:r>
              <w:rPr>
                <w:rFonts w:ascii="Arial" w:hAnsi="Arial" w:cs="Arial"/>
                <w:sz w:val="16"/>
                <w:szCs w:val="16"/>
              </w:rPr>
              <w:t>N</w:t>
            </w:r>
          </w:p>
        </w:tc>
        <w:tc>
          <w:tcPr>
            <w:tcW w:w="880" w:type="pct"/>
          </w:tcPr>
          <w:p w14:paraId="35524FC7" w14:textId="77777777" w:rsidR="00A30B51" w:rsidRPr="00A71D93" w:rsidRDefault="00A30B51" w:rsidP="00FD3D93">
            <w:pPr>
              <w:rPr>
                <w:rFonts w:ascii="Arial" w:hAnsi="Arial" w:cs="Arial"/>
                <w:sz w:val="16"/>
                <w:szCs w:val="16"/>
              </w:rPr>
            </w:pPr>
          </w:p>
        </w:tc>
        <w:tc>
          <w:tcPr>
            <w:tcW w:w="1219" w:type="pct"/>
          </w:tcPr>
          <w:p w14:paraId="31CB6115" w14:textId="75776186" w:rsidR="00A30B51" w:rsidRPr="00B704C0" w:rsidRDefault="00B704C0" w:rsidP="00FD3D93">
            <w:pPr>
              <w:rPr>
                <w:rFonts w:ascii="Arial" w:hAnsi="Arial" w:cs="Arial"/>
                <w:sz w:val="16"/>
                <w:szCs w:val="16"/>
                <w:lang w:val="vi-VN"/>
              </w:rPr>
            </w:pPr>
            <w:r>
              <w:rPr>
                <w:rFonts w:ascii="Arial" w:hAnsi="Arial" w:cs="Arial"/>
                <w:sz w:val="16"/>
                <w:szCs w:val="16"/>
              </w:rPr>
              <w:t>Số</w:t>
            </w:r>
            <w:r>
              <w:rPr>
                <w:rFonts w:ascii="Arial" w:hAnsi="Arial" w:cs="Arial"/>
                <w:sz w:val="16"/>
                <w:szCs w:val="16"/>
                <w:lang w:val="vi-VN"/>
              </w:rPr>
              <w:t xml:space="preserve"> điện thoại</w:t>
            </w:r>
          </w:p>
        </w:tc>
      </w:tr>
      <w:tr w:rsidR="00A30B51" w:rsidRPr="00A71D93" w14:paraId="70265ACB" w14:textId="77777777" w:rsidTr="00B704C0">
        <w:trPr>
          <w:trHeight w:val="72"/>
        </w:trPr>
        <w:tc>
          <w:tcPr>
            <w:tcW w:w="1348" w:type="pct"/>
          </w:tcPr>
          <w:p w14:paraId="6B4319B9" w14:textId="0BE3895B" w:rsidR="00A30B51" w:rsidRPr="00B704C0" w:rsidRDefault="00B704C0" w:rsidP="00FD3D93">
            <w:pPr>
              <w:rPr>
                <w:rFonts w:ascii="Arial" w:hAnsi="Arial" w:cs="Arial"/>
                <w:sz w:val="16"/>
                <w:szCs w:val="16"/>
                <w:lang w:val="vi-VN"/>
              </w:rPr>
            </w:pPr>
            <w:r>
              <w:rPr>
                <w:rFonts w:ascii="Arial" w:hAnsi="Arial" w:cs="Arial"/>
                <w:sz w:val="16"/>
                <w:szCs w:val="16"/>
                <w:lang w:val="vi-VN"/>
              </w:rPr>
              <w:t xml:space="preserve">Address </w:t>
            </w:r>
          </w:p>
        </w:tc>
        <w:tc>
          <w:tcPr>
            <w:tcW w:w="651" w:type="pct"/>
          </w:tcPr>
          <w:p w14:paraId="083ECC8A" w14:textId="77777777" w:rsidR="00A30B51" w:rsidRPr="00A71D93" w:rsidRDefault="00A30B51" w:rsidP="00FD3D93">
            <w:pPr>
              <w:rPr>
                <w:rFonts w:ascii="Arial" w:hAnsi="Arial" w:cs="Arial"/>
                <w:sz w:val="16"/>
                <w:szCs w:val="16"/>
              </w:rPr>
            </w:pPr>
            <w:r w:rsidRPr="00A71D93">
              <w:rPr>
                <w:rFonts w:ascii="Arial" w:hAnsi="Arial" w:cs="Arial"/>
                <w:sz w:val="16"/>
                <w:szCs w:val="16"/>
              </w:rPr>
              <w:t>VARCHAR2</w:t>
            </w:r>
          </w:p>
        </w:tc>
        <w:tc>
          <w:tcPr>
            <w:tcW w:w="401" w:type="pct"/>
          </w:tcPr>
          <w:p w14:paraId="6C398732" w14:textId="4C7D3C8D" w:rsidR="00A30B51" w:rsidRPr="00B704C0" w:rsidRDefault="00B704C0" w:rsidP="00FD3D93">
            <w:pPr>
              <w:rPr>
                <w:rFonts w:ascii="Arial" w:hAnsi="Arial" w:cs="Arial"/>
                <w:sz w:val="16"/>
                <w:szCs w:val="16"/>
                <w:lang w:val="vi-VN"/>
              </w:rPr>
            </w:pPr>
            <w:r>
              <w:rPr>
                <w:rFonts w:ascii="Arial" w:hAnsi="Arial" w:cs="Arial"/>
                <w:sz w:val="16"/>
                <w:szCs w:val="16"/>
                <w:lang w:val="vi-VN"/>
              </w:rPr>
              <w:t>300</w:t>
            </w:r>
          </w:p>
        </w:tc>
        <w:tc>
          <w:tcPr>
            <w:tcW w:w="501" w:type="pct"/>
          </w:tcPr>
          <w:p w14:paraId="76048AC9" w14:textId="54C3AF3F" w:rsidR="00A30B51" w:rsidRPr="00A71D93" w:rsidRDefault="00B704C0" w:rsidP="00FD3D93">
            <w:pPr>
              <w:rPr>
                <w:rFonts w:ascii="Arial" w:hAnsi="Arial" w:cs="Arial"/>
                <w:sz w:val="16"/>
                <w:szCs w:val="16"/>
              </w:rPr>
            </w:pPr>
            <w:r>
              <w:rPr>
                <w:rFonts w:ascii="Arial" w:hAnsi="Arial" w:cs="Arial"/>
                <w:sz w:val="16"/>
                <w:szCs w:val="16"/>
              </w:rPr>
              <w:t>N</w:t>
            </w:r>
          </w:p>
        </w:tc>
        <w:tc>
          <w:tcPr>
            <w:tcW w:w="880" w:type="pct"/>
          </w:tcPr>
          <w:p w14:paraId="274D4A84" w14:textId="77777777" w:rsidR="00A30B51" w:rsidRPr="00A71D93" w:rsidRDefault="00A30B51" w:rsidP="00FD3D93">
            <w:pPr>
              <w:rPr>
                <w:rFonts w:ascii="Arial" w:hAnsi="Arial" w:cs="Arial"/>
                <w:sz w:val="16"/>
                <w:szCs w:val="16"/>
              </w:rPr>
            </w:pPr>
          </w:p>
        </w:tc>
        <w:tc>
          <w:tcPr>
            <w:tcW w:w="1219" w:type="pct"/>
          </w:tcPr>
          <w:p w14:paraId="6AB656A1" w14:textId="0CCFAB29" w:rsidR="00A30B51" w:rsidRPr="00B704C0" w:rsidRDefault="00B704C0" w:rsidP="00FD3D93">
            <w:pPr>
              <w:rPr>
                <w:rFonts w:ascii="Arial" w:hAnsi="Arial" w:cs="Arial"/>
                <w:sz w:val="16"/>
                <w:szCs w:val="16"/>
                <w:lang w:val="vi-VN"/>
              </w:rPr>
            </w:pPr>
            <w:r>
              <w:rPr>
                <w:rFonts w:ascii="Arial" w:hAnsi="Arial" w:cs="Arial"/>
                <w:sz w:val="16"/>
                <w:szCs w:val="16"/>
              </w:rPr>
              <w:t>Địa</w:t>
            </w:r>
            <w:r>
              <w:rPr>
                <w:rFonts w:ascii="Arial" w:hAnsi="Arial" w:cs="Arial"/>
                <w:sz w:val="16"/>
                <w:szCs w:val="16"/>
                <w:lang w:val="vi-VN"/>
              </w:rPr>
              <w:t xml:space="preserve"> chỉ </w:t>
            </w:r>
          </w:p>
        </w:tc>
      </w:tr>
    </w:tbl>
    <w:p w14:paraId="35CFFD5E" w14:textId="0737BC85" w:rsidR="00547B2B" w:rsidRDefault="00B704C0">
      <w:pPr>
        <w:rPr>
          <w:lang w:val="vi-VN"/>
        </w:rPr>
      </w:pPr>
      <w:r>
        <w:rPr>
          <w:lang w:val="vi-VN"/>
        </w:rPr>
        <w:t xml:space="preserve">  </w:t>
      </w:r>
    </w:p>
    <w:p w14:paraId="2F11CAE2" w14:textId="586B4574" w:rsidR="00547B2B" w:rsidRPr="00A71D93" w:rsidRDefault="00547B2B" w:rsidP="00547B2B">
      <w:pPr>
        <w:pStyle w:val="FISHeading3"/>
        <w:numPr>
          <w:ilvl w:val="0"/>
          <w:numId w:val="0"/>
        </w:numPr>
        <w:ind w:left="720"/>
      </w:pPr>
      <w:r>
        <w:t xml:space="preserve">ll.2.3. Bảng </w:t>
      </w:r>
      <w:r w:rsidRPr="00547B2B">
        <w:rPr>
          <w:lang w:val="en-US"/>
        </w:rPr>
        <w:t>DON_HANG</w:t>
      </w:r>
    </w:p>
    <w:tbl>
      <w:tblPr>
        <w:tblW w:w="5015" w:type="pct"/>
        <w:tblInd w:w="-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29" w:type="dxa"/>
          <w:left w:w="75" w:type="dxa"/>
          <w:bottom w:w="14" w:type="dxa"/>
          <w:right w:w="75" w:type="dxa"/>
        </w:tblCellMar>
        <w:tblLook w:val="0000" w:firstRow="0" w:lastRow="0" w:firstColumn="0" w:lastColumn="0" w:noHBand="0" w:noVBand="0"/>
      </w:tblPr>
      <w:tblGrid>
        <w:gridCol w:w="1700"/>
        <w:gridCol w:w="1702"/>
        <w:gridCol w:w="1097"/>
        <w:gridCol w:w="939"/>
        <w:gridCol w:w="1649"/>
        <w:gridCol w:w="2285"/>
      </w:tblGrid>
      <w:tr w:rsidR="00547B2B" w:rsidRPr="00547B2B" w14:paraId="2F9DFF05" w14:textId="77777777" w:rsidTr="00547B2B">
        <w:trPr>
          <w:trHeight w:val="72"/>
          <w:tblHeader/>
        </w:trPr>
        <w:tc>
          <w:tcPr>
            <w:tcW w:w="907" w:type="pct"/>
            <w:shd w:val="clear" w:color="auto" w:fill="BFBFBF" w:themeFill="background1" w:themeFillShade="BF"/>
            <w:vAlign w:val="center"/>
          </w:tcPr>
          <w:p w14:paraId="58A11153" w14:textId="764680F9" w:rsidR="00547B2B" w:rsidRPr="00547B2B" w:rsidRDefault="00547B2B" w:rsidP="00547B2B">
            <w:pPr>
              <w:jc w:val="center"/>
              <w:rPr>
                <w:rFonts w:ascii="Arial" w:hAnsi="Arial" w:cs="Arial"/>
                <w:szCs w:val="20"/>
              </w:rPr>
            </w:pPr>
            <w:r w:rsidRPr="00547B2B">
              <w:rPr>
                <w:rFonts w:ascii="Arial" w:hAnsi="Arial" w:cs="Arial"/>
                <w:b/>
                <w:bCs/>
                <w:szCs w:val="20"/>
              </w:rPr>
              <w:lastRenderedPageBreak/>
              <w:t>Tên trường</w:t>
            </w:r>
          </w:p>
        </w:tc>
        <w:tc>
          <w:tcPr>
            <w:tcW w:w="908" w:type="pct"/>
            <w:shd w:val="clear" w:color="auto" w:fill="BFBFBF" w:themeFill="background1" w:themeFillShade="BF"/>
            <w:vAlign w:val="center"/>
          </w:tcPr>
          <w:p w14:paraId="36227319" w14:textId="5CA0C6BA" w:rsidR="00547B2B" w:rsidRPr="00547B2B" w:rsidRDefault="00547B2B" w:rsidP="00547B2B">
            <w:pPr>
              <w:jc w:val="center"/>
              <w:rPr>
                <w:rFonts w:ascii="Arial" w:hAnsi="Arial" w:cs="Arial"/>
                <w:szCs w:val="20"/>
              </w:rPr>
            </w:pPr>
            <w:r w:rsidRPr="00547B2B">
              <w:rPr>
                <w:rFonts w:ascii="Arial" w:hAnsi="Arial" w:cs="Arial"/>
                <w:b/>
                <w:bCs/>
                <w:szCs w:val="20"/>
              </w:rPr>
              <w:t>Kiểu dữ liệu</w:t>
            </w:r>
          </w:p>
        </w:tc>
        <w:tc>
          <w:tcPr>
            <w:tcW w:w="585" w:type="pct"/>
            <w:shd w:val="clear" w:color="auto" w:fill="BFBFBF" w:themeFill="background1" w:themeFillShade="BF"/>
            <w:vAlign w:val="center"/>
          </w:tcPr>
          <w:p w14:paraId="62A646AB" w14:textId="2F422537" w:rsidR="00547B2B" w:rsidRPr="00547B2B" w:rsidRDefault="00547B2B" w:rsidP="00547B2B">
            <w:pPr>
              <w:jc w:val="center"/>
              <w:rPr>
                <w:rFonts w:ascii="Arial" w:hAnsi="Arial" w:cs="Arial"/>
                <w:szCs w:val="20"/>
              </w:rPr>
            </w:pPr>
            <w:r w:rsidRPr="00547B2B">
              <w:rPr>
                <w:rFonts w:ascii="Arial" w:hAnsi="Arial" w:cs="Arial"/>
                <w:b/>
                <w:bCs/>
                <w:szCs w:val="20"/>
              </w:rPr>
              <w:t>Kích thước</w:t>
            </w:r>
          </w:p>
        </w:tc>
        <w:tc>
          <w:tcPr>
            <w:tcW w:w="501" w:type="pct"/>
            <w:shd w:val="clear" w:color="auto" w:fill="BFBFBF" w:themeFill="background1" w:themeFillShade="BF"/>
            <w:vAlign w:val="center"/>
          </w:tcPr>
          <w:p w14:paraId="21A9B405" w14:textId="1F3A898F" w:rsidR="00547B2B" w:rsidRPr="00547B2B" w:rsidRDefault="00547B2B" w:rsidP="00547B2B">
            <w:pPr>
              <w:jc w:val="center"/>
              <w:rPr>
                <w:rFonts w:ascii="Arial" w:hAnsi="Arial" w:cs="Arial"/>
                <w:szCs w:val="20"/>
                <w:lang w:val="fr-FR"/>
              </w:rPr>
            </w:pPr>
            <w:r w:rsidRPr="00547B2B">
              <w:rPr>
                <w:rFonts w:ascii="Arial" w:hAnsi="Arial" w:cs="Arial"/>
                <w:b/>
                <w:bCs/>
                <w:szCs w:val="20"/>
                <w:lang w:val="fr-FR"/>
              </w:rPr>
              <w:t>Được phép để trống (Y/N)</w:t>
            </w:r>
          </w:p>
        </w:tc>
        <w:tc>
          <w:tcPr>
            <w:tcW w:w="880" w:type="pct"/>
            <w:shd w:val="clear" w:color="auto" w:fill="BFBFBF" w:themeFill="background1" w:themeFillShade="BF"/>
            <w:vAlign w:val="center"/>
          </w:tcPr>
          <w:p w14:paraId="066BE6E2" w14:textId="7A8C54E1" w:rsidR="00547B2B" w:rsidRPr="00547B2B" w:rsidRDefault="00547B2B" w:rsidP="00547B2B">
            <w:pPr>
              <w:jc w:val="center"/>
              <w:rPr>
                <w:rFonts w:ascii="Arial" w:hAnsi="Arial" w:cs="Arial"/>
                <w:szCs w:val="20"/>
              </w:rPr>
            </w:pPr>
            <w:r w:rsidRPr="00547B2B">
              <w:rPr>
                <w:rFonts w:ascii="Arial" w:hAnsi="Arial" w:cs="Arial"/>
                <w:b/>
                <w:bCs/>
                <w:szCs w:val="20"/>
              </w:rPr>
              <w:t>Thông tin mặc định</w:t>
            </w:r>
          </w:p>
        </w:tc>
        <w:tc>
          <w:tcPr>
            <w:tcW w:w="1219" w:type="pct"/>
            <w:shd w:val="clear" w:color="auto" w:fill="BFBFBF" w:themeFill="background1" w:themeFillShade="BF"/>
            <w:vAlign w:val="center"/>
          </w:tcPr>
          <w:p w14:paraId="74850F04" w14:textId="6699D456" w:rsidR="00547B2B" w:rsidRPr="00547B2B" w:rsidRDefault="00547B2B" w:rsidP="00547B2B">
            <w:pPr>
              <w:jc w:val="center"/>
              <w:rPr>
                <w:rFonts w:ascii="Arial" w:hAnsi="Arial" w:cs="Arial"/>
                <w:szCs w:val="20"/>
              </w:rPr>
            </w:pPr>
            <w:r w:rsidRPr="00547B2B">
              <w:rPr>
                <w:rFonts w:ascii="Arial" w:hAnsi="Arial" w:cs="Arial"/>
                <w:b/>
                <w:bCs/>
                <w:szCs w:val="20"/>
              </w:rPr>
              <w:t>Mô tả</w:t>
            </w:r>
          </w:p>
        </w:tc>
      </w:tr>
      <w:tr w:rsidR="00547B2B" w:rsidRPr="00547B2B" w14:paraId="61BEDF56" w14:textId="77777777" w:rsidTr="00547B2B">
        <w:trPr>
          <w:trHeight w:val="72"/>
        </w:trPr>
        <w:tc>
          <w:tcPr>
            <w:tcW w:w="907" w:type="pct"/>
            <w:vAlign w:val="center"/>
          </w:tcPr>
          <w:p w14:paraId="5B4D3250" w14:textId="13D3FC82" w:rsidR="00547B2B" w:rsidRPr="00547B2B" w:rsidRDefault="00547B2B" w:rsidP="00547B2B">
            <w:pPr>
              <w:rPr>
                <w:rFonts w:ascii="Arial" w:hAnsi="Arial" w:cs="Arial"/>
                <w:sz w:val="16"/>
                <w:szCs w:val="16"/>
              </w:rPr>
            </w:pPr>
            <w:r w:rsidRPr="00547B2B">
              <w:rPr>
                <w:rFonts w:ascii="Arial" w:hAnsi="Arial" w:cs="Arial"/>
                <w:sz w:val="16"/>
                <w:szCs w:val="16"/>
              </w:rPr>
              <w:t>order_id</w:t>
            </w:r>
          </w:p>
        </w:tc>
        <w:tc>
          <w:tcPr>
            <w:tcW w:w="908" w:type="pct"/>
            <w:vAlign w:val="center"/>
          </w:tcPr>
          <w:p w14:paraId="3B901C8D" w14:textId="54710E52" w:rsidR="00547B2B" w:rsidRPr="00547B2B" w:rsidRDefault="00547B2B" w:rsidP="00547B2B">
            <w:pPr>
              <w:rPr>
                <w:rFonts w:ascii="Arial" w:hAnsi="Arial" w:cs="Arial"/>
                <w:sz w:val="16"/>
                <w:szCs w:val="16"/>
              </w:rPr>
            </w:pPr>
            <w:r w:rsidRPr="00547B2B">
              <w:rPr>
                <w:rFonts w:ascii="Arial" w:hAnsi="Arial" w:cs="Arial"/>
                <w:sz w:val="16"/>
                <w:szCs w:val="16"/>
              </w:rPr>
              <w:t>INT</w:t>
            </w:r>
          </w:p>
        </w:tc>
        <w:tc>
          <w:tcPr>
            <w:tcW w:w="585" w:type="pct"/>
            <w:vAlign w:val="center"/>
          </w:tcPr>
          <w:p w14:paraId="22A41FDF" w14:textId="77777777" w:rsidR="00547B2B" w:rsidRPr="00547B2B" w:rsidRDefault="00547B2B" w:rsidP="00547B2B">
            <w:pPr>
              <w:rPr>
                <w:rFonts w:ascii="Arial" w:hAnsi="Arial" w:cs="Arial"/>
                <w:sz w:val="16"/>
                <w:szCs w:val="16"/>
              </w:rPr>
            </w:pPr>
          </w:p>
        </w:tc>
        <w:tc>
          <w:tcPr>
            <w:tcW w:w="501" w:type="pct"/>
            <w:vAlign w:val="center"/>
          </w:tcPr>
          <w:p w14:paraId="0D676EE7" w14:textId="6317383B" w:rsidR="00547B2B" w:rsidRPr="00547B2B" w:rsidRDefault="00547B2B" w:rsidP="00547B2B">
            <w:pPr>
              <w:rPr>
                <w:rFonts w:ascii="Arial" w:hAnsi="Arial" w:cs="Arial"/>
                <w:sz w:val="16"/>
                <w:szCs w:val="16"/>
              </w:rPr>
            </w:pPr>
            <w:r w:rsidRPr="00547B2B">
              <w:rPr>
                <w:rFonts w:ascii="Arial" w:hAnsi="Arial" w:cs="Arial"/>
                <w:sz w:val="16"/>
                <w:szCs w:val="16"/>
              </w:rPr>
              <w:t>N</w:t>
            </w:r>
          </w:p>
        </w:tc>
        <w:tc>
          <w:tcPr>
            <w:tcW w:w="880" w:type="pct"/>
            <w:vAlign w:val="center"/>
          </w:tcPr>
          <w:p w14:paraId="541652EF" w14:textId="64C8C8FA" w:rsidR="00547B2B" w:rsidRPr="00547B2B" w:rsidRDefault="00547B2B" w:rsidP="00547B2B">
            <w:pPr>
              <w:rPr>
                <w:rFonts w:ascii="Arial" w:hAnsi="Arial" w:cs="Arial"/>
                <w:sz w:val="16"/>
                <w:szCs w:val="16"/>
              </w:rPr>
            </w:pPr>
            <w:r w:rsidRPr="00547B2B">
              <w:rPr>
                <w:rFonts w:ascii="Arial" w:hAnsi="Arial" w:cs="Arial"/>
                <w:sz w:val="16"/>
                <w:szCs w:val="16"/>
              </w:rPr>
              <w:t>AUTO_INCREMENT</w:t>
            </w:r>
          </w:p>
        </w:tc>
        <w:tc>
          <w:tcPr>
            <w:tcW w:w="1219" w:type="pct"/>
            <w:vAlign w:val="center"/>
          </w:tcPr>
          <w:p w14:paraId="77786B72" w14:textId="0DEA0B69" w:rsidR="00547B2B" w:rsidRPr="00547B2B" w:rsidRDefault="00547B2B" w:rsidP="00547B2B">
            <w:pPr>
              <w:rPr>
                <w:rFonts w:ascii="Arial" w:hAnsi="Arial" w:cs="Arial"/>
                <w:sz w:val="16"/>
                <w:szCs w:val="16"/>
                <w:lang w:val="vi-VN"/>
              </w:rPr>
            </w:pPr>
            <w:r w:rsidRPr="00547B2B">
              <w:rPr>
                <w:rFonts w:ascii="Arial" w:hAnsi="Arial" w:cs="Arial"/>
                <w:sz w:val="16"/>
                <w:szCs w:val="16"/>
              </w:rPr>
              <w:t>Mã đơn hàng</w:t>
            </w:r>
          </w:p>
        </w:tc>
      </w:tr>
      <w:tr w:rsidR="00547B2B" w:rsidRPr="00547B2B" w14:paraId="2C099919" w14:textId="77777777" w:rsidTr="00547B2B">
        <w:trPr>
          <w:trHeight w:val="72"/>
        </w:trPr>
        <w:tc>
          <w:tcPr>
            <w:tcW w:w="907" w:type="pct"/>
            <w:vAlign w:val="center"/>
          </w:tcPr>
          <w:p w14:paraId="728AC7DF" w14:textId="17536CC4" w:rsidR="00547B2B" w:rsidRPr="00547B2B" w:rsidRDefault="00547B2B" w:rsidP="00547B2B">
            <w:pPr>
              <w:rPr>
                <w:rFonts w:ascii="Arial" w:hAnsi="Arial" w:cs="Arial"/>
                <w:sz w:val="16"/>
                <w:szCs w:val="16"/>
                <w:lang w:val="vi-VN"/>
              </w:rPr>
            </w:pPr>
            <w:r w:rsidRPr="00547B2B">
              <w:rPr>
                <w:rFonts w:ascii="Arial" w:hAnsi="Arial" w:cs="Arial"/>
                <w:sz w:val="16"/>
                <w:szCs w:val="16"/>
              </w:rPr>
              <w:t>delivery_info_id</w:t>
            </w:r>
          </w:p>
        </w:tc>
        <w:tc>
          <w:tcPr>
            <w:tcW w:w="908" w:type="pct"/>
            <w:vAlign w:val="center"/>
          </w:tcPr>
          <w:p w14:paraId="5122A9DA" w14:textId="358AA189" w:rsidR="00547B2B" w:rsidRPr="00547B2B" w:rsidRDefault="00547B2B" w:rsidP="00547B2B">
            <w:pPr>
              <w:rPr>
                <w:rFonts w:ascii="Arial" w:hAnsi="Arial" w:cs="Arial"/>
                <w:sz w:val="16"/>
                <w:szCs w:val="16"/>
                <w:lang w:val="vi-VN"/>
              </w:rPr>
            </w:pPr>
            <w:r w:rsidRPr="00547B2B">
              <w:rPr>
                <w:rFonts w:ascii="Arial" w:hAnsi="Arial" w:cs="Arial"/>
                <w:sz w:val="16"/>
                <w:szCs w:val="16"/>
              </w:rPr>
              <w:t>INT</w:t>
            </w:r>
          </w:p>
        </w:tc>
        <w:tc>
          <w:tcPr>
            <w:tcW w:w="585" w:type="pct"/>
            <w:vAlign w:val="center"/>
          </w:tcPr>
          <w:p w14:paraId="39DAE324" w14:textId="77777777" w:rsidR="00547B2B" w:rsidRPr="00547B2B" w:rsidRDefault="00547B2B" w:rsidP="00547B2B">
            <w:pPr>
              <w:rPr>
                <w:rFonts w:ascii="Arial" w:hAnsi="Arial" w:cs="Arial"/>
                <w:sz w:val="16"/>
                <w:szCs w:val="16"/>
                <w:lang w:val="vi-VN"/>
              </w:rPr>
            </w:pPr>
          </w:p>
        </w:tc>
        <w:tc>
          <w:tcPr>
            <w:tcW w:w="501" w:type="pct"/>
            <w:vAlign w:val="center"/>
          </w:tcPr>
          <w:p w14:paraId="1D48B8D7" w14:textId="6C03DC7B" w:rsidR="00547B2B" w:rsidRPr="00547B2B" w:rsidRDefault="00547B2B" w:rsidP="00547B2B">
            <w:pPr>
              <w:rPr>
                <w:rFonts w:ascii="Arial" w:hAnsi="Arial" w:cs="Arial"/>
                <w:sz w:val="16"/>
                <w:szCs w:val="16"/>
              </w:rPr>
            </w:pPr>
            <w:r w:rsidRPr="00547B2B">
              <w:rPr>
                <w:rFonts w:ascii="Arial" w:hAnsi="Arial" w:cs="Arial"/>
                <w:sz w:val="16"/>
                <w:szCs w:val="16"/>
              </w:rPr>
              <w:t>N</w:t>
            </w:r>
          </w:p>
        </w:tc>
        <w:tc>
          <w:tcPr>
            <w:tcW w:w="880" w:type="pct"/>
            <w:vAlign w:val="center"/>
          </w:tcPr>
          <w:p w14:paraId="09E7E501" w14:textId="77777777" w:rsidR="00547B2B" w:rsidRPr="00547B2B" w:rsidRDefault="00547B2B" w:rsidP="00547B2B">
            <w:pPr>
              <w:rPr>
                <w:rFonts w:ascii="Arial" w:hAnsi="Arial" w:cs="Arial"/>
                <w:sz w:val="16"/>
                <w:szCs w:val="16"/>
              </w:rPr>
            </w:pPr>
          </w:p>
        </w:tc>
        <w:tc>
          <w:tcPr>
            <w:tcW w:w="1219" w:type="pct"/>
            <w:vAlign w:val="center"/>
          </w:tcPr>
          <w:p w14:paraId="20490320" w14:textId="69146E3B" w:rsidR="00547B2B" w:rsidRPr="00547B2B" w:rsidRDefault="00547B2B" w:rsidP="00547B2B">
            <w:pPr>
              <w:rPr>
                <w:rFonts w:ascii="Arial" w:hAnsi="Arial" w:cs="Arial"/>
                <w:sz w:val="16"/>
                <w:szCs w:val="16"/>
                <w:lang w:val="vi-VN"/>
              </w:rPr>
            </w:pPr>
            <w:r w:rsidRPr="00547B2B">
              <w:rPr>
                <w:rFonts w:ascii="Arial" w:hAnsi="Arial" w:cs="Arial"/>
                <w:sz w:val="16"/>
                <w:szCs w:val="16"/>
              </w:rPr>
              <w:t>Mã địa chỉ giao hàng</w:t>
            </w:r>
          </w:p>
        </w:tc>
      </w:tr>
      <w:tr w:rsidR="00547B2B" w:rsidRPr="00547B2B" w14:paraId="5D7E8876" w14:textId="77777777" w:rsidTr="00547B2B">
        <w:trPr>
          <w:trHeight w:val="72"/>
        </w:trPr>
        <w:tc>
          <w:tcPr>
            <w:tcW w:w="907" w:type="pct"/>
            <w:vAlign w:val="center"/>
          </w:tcPr>
          <w:p w14:paraId="07432FF3" w14:textId="56D4882E" w:rsidR="00547B2B" w:rsidRPr="00547B2B" w:rsidRDefault="00547B2B" w:rsidP="00547B2B">
            <w:pPr>
              <w:rPr>
                <w:rFonts w:ascii="Arial" w:hAnsi="Arial" w:cs="Arial"/>
                <w:sz w:val="16"/>
                <w:szCs w:val="16"/>
                <w:lang w:val="vi-VN"/>
              </w:rPr>
            </w:pPr>
            <w:r w:rsidRPr="00547B2B">
              <w:rPr>
                <w:rFonts w:ascii="Arial" w:hAnsi="Arial" w:cs="Arial"/>
                <w:sz w:val="16"/>
                <w:szCs w:val="16"/>
              </w:rPr>
              <w:t>order_date</w:t>
            </w:r>
          </w:p>
        </w:tc>
        <w:tc>
          <w:tcPr>
            <w:tcW w:w="908" w:type="pct"/>
            <w:vAlign w:val="center"/>
          </w:tcPr>
          <w:p w14:paraId="379324EA" w14:textId="6FCB1E3C" w:rsidR="00547B2B" w:rsidRPr="00547B2B" w:rsidRDefault="00547B2B" w:rsidP="00547B2B">
            <w:pPr>
              <w:rPr>
                <w:rFonts w:ascii="Arial" w:hAnsi="Arial" w:cs="Arial"/>
                <w:sz w:val="16"/>
                <w:szCs w:val="16"/>
                <w:lang w:val="vi-VN"/>
              </w:rPr>
            </w:pPr>
            <w:r w:rsidRPr="00547B2B">
              <w:rPr>
                <w:rFonts w:ascii="Arial" w:hAnsi="Arial" w:cs="Arial"/>
                <w:sz w:val="16"/>
                <w:szCs w:val="16"/>
              </w:rPr>
              <w:t>DATE</w:t>
            </w:r>
          </w:p>
        </w:tc>
        <w:tc>
          <w:tcPr>
            <w:tcW w:w="585" w:type="pct"/>
            <w:vAlign w:val="center"/>
          </w:tcPr>
          <w:p w14:paraId="22FC0239" w14:textId="5E53C547" w:rsidR="00547B2B" w:rsidRPr="00547B2B" w:rsidRDefault="00547B2B" w:rsidP="00547B2B">
            <w:pPr>
              <w:rPr>
                <w:rFonts w:ascii="Arial" w:hAnsi="Arial" w:cs="Arial"/>
                <w:sz w:val="16"/>
                <w:szCs w:val="16"/>
                <w:lang w:val="vi-VN"/>
              </w:rPr>
            </w:pPr>
          </w:p>
        </w:tc>
        <w:tc>
          <w:tcPr>
            <w:tcW w:w="501" w:type="pct"/>
            <w:vAlign w:val="center"/>
          </w:tcPr>
          <w:p w14:paraId="38EDF6AF" w14:textId="5443D992" w:rsidR="00547B2B" w:rsidRPr="00547B2B" w:rsidRDefault="00547B2B" w:rsidP="00547B2B">
            <w:pPr>
              <w:rPr>
                <w:rFonts w:ascii="Arial" w:hAnsi="Arial" w:cs="Arial"/>
                <w:sz w:val="16"/>
                <w:szCs w:val="16"/>
              </w:rPr>
            </w:pPr>
            <w:r w:rsidRPr="00547B2B">
              <w:rPr>
                <w:rFonts w:ascii="Arial" w:hAnsi="Arial" w:cs="Arial"/>
                <w:sz w:val="16"/>
                <w:szCs w:val="16"/>
              </w:rPr>
              <w:t>Y</w:t>
            </w:r>
          </w:p>
        </w:tc>
        <w:tc>
          <w:tcPr>
            <w:tcW w:w="880" w:type="pct"/>
            <w:vAlign w:val="center"/>
          </w:tcPr>
          <w:p w14:paraId="1C1D7756" w14:textId="77777777" w:rsidR="00547B2B" w:rsidRPr="00547B2B" w:rsidRDefault="00547B2B" w:rsidP="00547B2B">
            <w:pPr>
              <w:rPr>
                <w:rFonts w:ascii="Arial" w:hAnsi="Arial" w:cs="Arial"/>
                <w:sz w:val="16"/>
                <w:szCs w:val="16"/>
              </w:rPr>
            </w:pPr>
          </w:p>
        </w:tc>
        <w:tc>
          <w:tcPr>
            <w:tcW w:w="1219" w:type="pct"/>
            <w:vAlign w:val="center"/>
          </w:tcPr>
          <w:p w14:paraId="3177D6F7" w14:textId="4940D59D" w:rsidR="00547B2B" w:rsidRPr="00547B2B" w:rsidRDefault="00547B2B" w:rsidP="00547B2B">
            <w:pPr>
              <w:rPr>
                <w:rFonts w:ascii="Arial" w:hAnsi="Arial" w:cs="Arial"/>
                <w:sz w:val="16"/>
                <w:szCs w:val="16"/>
                <w:lang w:val="vi-VN"/>
              </w:rPr>
            </w:pPr>
            <w:r w:rsidRPr="00547B2B">
              <w:rPr>
                <w:rFonts w:ascii="Arial" w:hAnsi="Arial" w:cs="Arial"/>
                <w:sz w:val="16"/>
                <w:szCs w:val="16"/>
              </w:rPr>
              <w:t>Ngày đặt hàng</w:t>
            </w:r>
          </w:p>
        </w:tc>
      </w:tr>
      <w:tr w:rsidR="00547B2B" w:rsidRPr="00547B2B" w14:paraId="7DB7BEFD" w14:textId="77777777" w:rsidTr="00547B2B">
        <w:trPr>
          <w:trHeight w:val="72"/>
        </w:trPr>
        <w:tc>
          <w:tcPr>
            <w:tcW w:w="907" w:type="pct"/>
            <w:vAlign w:val="center"/>
          </w:tcPr>
          <w:p w14:paraId="5A4602B0" w14:textId="286ECFD4" w:rsidR="00547B2B" w:rsidRPr="00547B2B" w:rsidRDefault="00547B2B" w:rsidP="00547B2B">
            <w:pPr>
              <w:rPr>
                <w:rFonts w:ascii="Arial" w:hAnsi="Arial" w:cs="Arial"/>
                <w:sz w:val="16"/>
                <w:szCs w:val="16"/>
                <w:lang w:val="vi-VN"/>
              </w:rPr>
            </w:pPr>
            <w:r w:rsidRPr="00547B2B">
              <w:rPr>
                <w:rFonts w:ascii="Arial" w:hAnsi="Arial" w:cs="Arial"/>
                <w:sz w:val="16"/>
                <w:szCs w:val="16"/>
              </w:rPr>
              <w:t>status</w:t>
            </w:r>
          </w:p>
        </w:tc>
        <w:tc>
          <w:tcPr>
            <w:tcW w:w="908" w:type="pct"/>
            <w:vAlign w:val="center"/>
          </w:tcPr>
          <w:p w14:paraId="4AE20263" w14:textId="1374CC3E" w:rsidR="00547B2B" w:rsidRPr="00547B2B" w:rsidRDefault="00547B2B" w:rsidP="00547B2B">
            <w:pPr>
              <w:rPr>
                <w:rFonts w:ascii="Arial" w:hAnsi="Arial" w:cs="Arial"/>
                <w:sz w:val="16"/>
                <w:szCs w:val="16"/>
              </w:rPr>
            </w:pPr>
            <w:r w:rsidRPr="00547B2B">
              <w:rPr>
                <w:rFonts w:ascii="Arial" w:hAnsi="Arial" w:cs="Arial"/>
                <w:sz w:val="16"/>
                <w:szCs w:val="16"/>
              </w:rPr>
              <w:t>VARCHAR</w:t>
            </w:r>
          </w:p>
        </w:tc>
        <w:tc>
          <w:tcPr>
            <w:tcW w:w="585" w:type="pct"/>
            <w:vAlign w:val="center"/>
          </w:tcPr>
          <w:p w14:paraId="5B8271BF" w14:textId="6A170ECB" w:rsidR="00547B2B" w:rsidRPr="00547B2B" w:rsidRDefault="00547B2B" w:rsidP="00547B2B">
            <w:pPr>
              <w:rPr>
                <w:rFonts w:ascii="Arial" w:hAnsi="Arial" w:cs="Arial"/>
                <w:sz w:val="16"/>
                <w:szCs w:val="16"/>
              </w:rPr>
            </w:pPr>
            <w:r w:rsidRPr="00547B2B">
              <w:rPr>
                <w:rFonts w:ascii="Arial" w:hAnsi="Arial" w:cs="Arial"/>
                <w:sz w:val="16"/>
                <w:szCs w:val="16"/>
              </w:rPr>
              <w:t>50</w:t>
            </w:r>
          </w:p>
        </w:tc>
        <w:tc>
          <w:tcPr>
            <w:tcW w:w="501" w:type="pct"/>
            <w:vAlign w:val="center"/>
          </w:tcPr>
          <w:p w14:paraId="365287CD" w14:textId="2AD6E32B" w:rsidR="00547B2B" w:rsidRPr="00547B2B" w:rsidRDefault="00547B2B" w:rsidP="00547B2B">
            <w:pPr>
              <w:rPr>
                <w:rFonts w:ascii="Arial" w:hAnsi="Arial" w:cs="Arial"/>
                <w:sz w:val="16"/>
                <w:szCs w:val="16"/>
              </w:rPr>
            </w:pPr>
            <w:r w:rsidRPr="00547B2B">
              <w:rPr>
                <w:rFonts w:ascii="Arial" w:hAnsi="Arial" w:cs="Arial"/>
                <w:sz w:val="16"/>
                <w:szCs w:val="16"/>
              </w:rPr>
              <w:t>Y</w:t>
            </w:r>
          </w:p>
        </w:tc>
        <w:tc>
          <w:tcPr>
            <w:tcW w:w="880" w:type="pct"/>
            <w:vAlign w:val="center"/>
          </w:tcPr>
          <w:p w14:paraId="17308E07" w14:textId="77777777" w:rsidR="00547B2B" w:rsidRPr="00547B2B" w:rsidRDefault="00547B2B" w:rsidP="00547B2B">
            <w:pPr>
              <w:rPr>
                <w:rFonts w:ascii="Arial" w:hAnsi="Arial" w:cs="Arial"/>
                <w:sz w:val="16"/>
                <w:szCs w:val="16"/>
              </w:rPr>
            </w:pPr>
          </w:p>
        </w:tc>
        <w:tc>
          <w:tcPr>
            <w:tcW w:w="1219" w:type="pct"/>
            <w:vAlign w:val="center"/>
          </w:tcPr>
          <w:p w14:paraId="3CC5721E" w14:textId="6F7E897B" w:rsidR="00547B2B" w:rsidRPr="00547B2B" w:rsidRDefault="00547B2B" w:rsidP="00547B2B">
            <w:pPr>
              <w:rPr>
                <w:rFonts w:ascii="Arial" w:hAnsi="Arial" w:cs="Arial"/>
                <w:sz w:val="16"/>
                <w:szCs w:val="16"/>
                <w:lang w:val="vi-VN"/>
              </w:rPr>
            </w:pPr>
            <w:r w:rsidRPr="00547B2B">
              <w:rPr>
                <w:rFonts w:ascii="Arial" w:hAnsi="Arial" w:cs="Arial"/>
                <w:sz w:val="16"/>
                <w:szCs w:val="16"/>
              </w:rPr>
              <w:t>Trạng thái đơn hàng</w:t>
            </w:r>
          </w:p>
        </w:tc>
      </w:tr>
      <w:tr w:rsidR="00547B2B" w:rsidRPr="00547B2B" w14:paraId="598BB3C1" w14:textId="77777777" w:rsidTr="00547B2B">
        <w:trPr>
          <w:trHeight w:val="72"/>
        </w:trPr>
        <w:tc>
          <w:tcPr>
            <w:tcW w:w="907" w:type="pct"/>
            <w:vAlign w:val="center"/>
          </w:tcPr>
          <w:p w14:paraId="0D26E4CD" w14:textId="4C527E73" w:rsidR="00547B2B" w:rsidRPr="00547B2B" w:rsidRDefault="00547B2B" w:rsidP="00547B2B">
            <w:pPr>
              <w:rPr>
                <w:rFonts w:ascii="Arial" w:hAnsi="Arial" w:cs="Arial"/>
                <w:sz w:val="16"/>
                <w:szCs w:val="16"/>
                <w:lang w:val="vi-VN"/>
              </w:rPr>
            </w:pPr>
            <w:r w:rsidRPr="00547B2B">
              <w:rPr>
                <w:rFonts w:ascii="Arial" w:hAnsi="Arial" w:cs="Arial"/>
                <w:sz w:val="16"/>
                <w:szCs w:val="16"/>
              </w:rPr>
              <w:t>voucher</w:t>
            </w:r>
          </w:p>
        </w:tc>
        <w:tc>
          <w:tcPr>
            <w:tcW w:w="908" w:type="pct"/>
            <w:vAlign w:val="center"/>
          </w:tcPr>
          <w:p w14:paraId="28244DBD" w14:textId="43CF98FE" w:rsidR="00547B2B" w:rsidRPr="00547B2B" w:rsidRDefault="00547B2B" w:rsidP="00547B2B">
            <w:pPr>
              <w:rPr>
                <w:rFonts w:ascii="Arial" w:hAnsi="Arial" w:cs="Arial"/>
                <w:sz w:val="16"/>
                <w:szCs w:val="16"/>
              </w:rPr>
            </w:pPr>
            <w:r w:rsidRPr="00547B2B">
              <w:rPr>
                <w:rFonts w:ascii="Arial" w:hAnsi="Arial" w:cs="Arial"/>
                <w:sz w:val="16"/>
                <w:szCs w:val="16"/>
              </w:rPr>
              <w:t>INT</w:t>
            </w:r>
          </w:p>
        </w:tc>
        <w:tc>
          <w:tcPr>
            <w:tcW w:w="585" w:type="pct"/>
            <w:vAlign w:val="center"/>
          </w:tcPr>
          <w:p w14:paraId="13C70728" w14:textId="0E2D0E1C" w:rsidR="00547B2B" w:rsidRPr="00547B2B" w:rsidRDefault="00547B2B" w:rsidP="00547B2B">
            <w:pPr>
              <w:rPr>
                <w:rFonts w:ascii="Arial" w:hAnsi="Arial" w:cs="Arial"/>
                <w:sz w:val="16"/>
                <w:szCs w:val="16"/>
                <w:lang w:val="vi-VN"/>
              </w:rPr>
            </w:pPr>
          </w:p>
        </w:tc>
        <w:tc>
          <w:tcPr>
            <w:tcW w:w="501" w:type="pct"/>
            <w:vAlign w:val="center"/>
          </w:tcPr>
          <w:p w14:paraId="556A458C" w14:textId="4AA64DD6" w:rsidR="00547B2B" w:rsidRPr="00547B2B" w:rsidRDefault="00547B2B" w:rsidP="00547B2B">
            <w:pPr>
              <w:rPr>
                <w:rFonts w:ascii="Arial" w:hAnsi="Arial" w:cs="Arial"/>
                <w:sz w:val="16"/>
                <w:szCs w:val="16"/>
              </w:rPr>
            </w:pPr>
            <w:r w:rsidRPr="00547B2B">
              <w:rPr>
                <w:rFonts w:ascii="Arial" w:hAnsi="Arial" w:cs="Arial"/>
                <w:sz w:val="16"/>
                <w:szCs w:val="16"/>
              </w:rPr>
              <w:t>Y</w:t>
            </w:r>
          </w:p>
        </w:tc>
        <w:tc>
          <w:tcPr>
            <w:tcW w:w="880" w:type="pct"/>
            <w:vAlign w:val="center"/>
          </w:tcPr>
          <w:p w14:paraId="68FAF8A7" w14:textId="77777777" w:rsidR="00547B2B" w:rsidRPr="00547B2B" w:rsidRDefault="00547B2B" w:rsidP="00547B2B">
            <w:pPr>
              <w:rPr>
                <w:rFonts w:ascii="Arial" w:hAnsi="Arial" w:cs="Arial"/>
                <w:sz w:val="16"/>
                <w:szCs w:val="16"/>
              </w:rPr>
            </w:pPr>
          </w:p>
        </w:tc>
        <w:tc>
          <w:tcPr>
            <w:tcW w:w="1219" w:type="pct"/>
            <w:vAlign w:val="center"/>
          </w:tcPr>
          <w:p w14:paraId="7F2214FA" w14:textId="7C4BF397" w:rsidR="00547B2B" w:rsidRPr="00547B2B" w:rsidRDefault="00547B2B" w:rsidP="00547B2B">
            <w:pPr>
              <w:rPr>
                <w:rFonts w:ascii="Arial" w:hAnsi="Arial" w:cs="Arial"/>
                <w:sz w:val="16"/>
                <w:szCs w:val="16"/>
                <w:lang w:val="vi-VN"/>
              </w:rPr>
            </w:pPr>
            <w:r w:rsidRPr="00547B2B">
              <w:rPr>
                <w:rFonts w:ascii="Arial" w:hAnsi="Arial" w:cs="Arial"/>
                <w:sz w:val="16"/>
                <w:szCs w:val="16"/>
              </w:rPr>
              <w:t>Mã giảm giá</w:t>
            </w:r>
          </w:p>
        </w:tc>
      </w:tr>
    </w:tbl>
    <w:p w14:paraId="5F7BD38B" w14:textId="77777777" w:rsidR="00547B2B" w:rsidRPr="00547B2B" w:rsidRDefault="00547B2B" w:rsidP="00547B2B">
      <w:pPr>
        <w:rPr>
          <w:rFonts w:ascii="Arial" w:hAnsi="Arial" w:cs="Arial"/>
          <w:lang w:val="vi-VN"/>
        </w:rPr>
      </w:pPr>
      <w:r w:rsidRPr="00547B2B">
        <w:rPr>
          <w:rFonts w:ascii="Arial" w:hAnsi="Arial" w:cs="Arial"/>
          <w:lang w:val="vi-VN"/>
        </w:rPr>
        <w:t xml:space="preserve">  </w:t>
      </w:r>
    </w:p>
    <w:p w14:paraId="2C6F72EF" w14:textId="77777777" w:rsidR="00547B2B" w:rsidRPr="00B704C0" w:rsidRDefault="00547B2B" w:rsidP="00547B2B">
      <w:pPr>
        <w:rPr>
          <w:lang w:val="vi-VN"/>
        </w:rPr>
      </w:pPr>
    </w:p>
    <w:p w14:paraId="64E7210D" w14:textId="385D88EE" w:rsidR="00547B2B" w:rsidRPr="00A71D93" w:rsidRDefault="00547B2B" w:rsidP="00547B2B">
      <w:pPr>
        <w:pStyle w:val="FISHeading3"/>
        <w:numPr>
          <w:ilvl w:val="0"/>
          <w:numId w:val="0"/>
        </w:numPr>
        <w:tabs>
          <w:tab w:val="num" w:pos="2723"/>
        </w:tabs>
        <w:ind w:left="720"/>
      </w:pPr>
      <w:r>
        <w:t xml:space="preserve">ll.2.4. </w:t>
      </w:r>
      <w:r w:rsidRPr="00547B2B">
        <w:rPr>
          <w:lang w:val="en-US"/>
        </w:rPr>
        <w:t>Bảng PRODUCT</w:t>
      </w:r>
    </w:p>
    <w:tbl>
      <w:tblPr>
        <w:tblW w:w="5015" w:type="pct"/>
        <w:tblInd w:w="-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29" w:type="dxa"/>
          <w:left w:w="75" w:type="dxa"/>
          <w:bottom w:w="14" w:type="dxa"/>
          <w:right w:w="75" w:type="dxa"/>
        </w:tblCellMar>
        <w:tblLook w:val="0000" w:firstRow="0" w:lastRow="0" w:firstColumn="0" w:lastColumn="0" w:noHBand="0" w:noVBand="0"/>
      </w:tblPr>
      <w:tblGrid>
        <w:gridCol w:w="1700"/>
        <w:gridCol w:w="1702"/>
        <w:gridCol w:w="1097"/>
        <w:gridCol w:w="939"/>
        <w:gridCol w:w="1649"/>
        <w:gridCol w:w="2285"/>
      </w:tblGrid>
      <w:tr w:rsidR="003E37C9" w:rsidRPr="00547B2B" w14:paraId="252B1577" w14:textId="77777777" w:rsidTr="00FE1F9B">
        <w:trPr>
          <w:trHeight w:val="72"/>
          <w:tblHeader/>
        </w:trPr>
        <w:tc>
          <w:tcPr>
            <w:tcW w:w="907" w:type="pct"/>
            <w:shd w:val="clear" w:color="auto" w:fill="BFBFBF" w:themeFill="background1" w:themeFillShade="BF"/>
            <w:vAlign w:val="center"/>
          </w:tcPr>
          <w:p w14:paraId="7CAF3C2E" w14:textId="63993BC4" w:rsidR="003E37C9" w:rsidRPr="003E37C9" w:rsidRDefault="003E37C9" w:rsidP="003E37C9">
            <w:pPr>
              <w:jc w:val="center"/>
              <w:rPr>
                <w:rFonts w:ascii="Arial" w:hAnsi="Arial" w:cs="Arial"/>
                <w:szCs w:val="20"/>
              </w:rPr>
            </w:pPr>
            <w:r w:rsidRPr="003E37C9">
              <w:rPr>
                <w:rFonts w:ascii="Arial" w:hAnsi="Arial" w:cs="Arial"/>
                <w:b/>
                <w:bCs/>
                <w:szCs w:val="20"/>
              </w:rPr>
              <w:t>Tên trường</w:t>
            </w:r>
          </w:p>
        </w:tc>
        <w:tc>
          <w:tcPr>
            <w:tcW w:w="908" w:type="pct"/>
            <w:shd w:val="clear" w:color="auto" w:fill="BFBFBF" w:themeFill="background1" w:themeFillShade="BF"/>
            <w:vAlign w:val="center"/>
          </w:tcPr>
          <w:p w14:paraId="69A4B88E" w14:textId="17E1925A" w:rsidR="003E37C9" w:rsidRPr="003E37C9" w:rsidRDefault="003E37C9" w:rsidP="003E37C9">
            <w:pPr>
              <w:jc w:val="center"/>
              <w:rPr>
                <w:rFonts w:ascii="Arial" w:hAnsi="Arial" w:cs="Arial"/>
                <w:szCs w:val="20"/>
              </w:rPr>
            </w:pPr>
            <w:r w:rsidRPr="003E37C9">
              <w:rPr>
                <w:rFonts w:ascii="Arial" w:hAnsi="Arial" w:cs="Arial"/>
                <w:b/>
                <w:bCs/>
                <w:szCs w:val="20"/>
              </w:rPr>
              <w:t>Kiểu dữ liệu</w:t>
            </w:r>
          </w:p>
        </w:tc>
        <w:tc>
          <w:tcPr>
            <w:tcW w:w="585" w:type="pct"/>
            <w:shd w:val="clear" w:color="auto" w:fill="BFBFBF" w:themeFill="background1" w:themeFillShade="BF"/>
            <w:vAlign w:val="center"/>
          </w:tcPr>
          <w:p w14:paraId="6F490590" w14:textId="0D2C60B4" w:rsidR="003E37C9" w:rsidRPr="003E37C9" w:rsidRDefault="003E37C9" w:rsidP="003E37C9">
            <w:pPr>
              <w:jc w:val="center"/>
              <w:rPr>
                <w:rFonts w:ascii="Arial" w:hAnsi="Arial" w:cs="Arial"/>
                <w:szCs w:val="20"/>
              </w:rPr>
            </w:pPr>
            <w:r w:rsidRPr="003E37C9">
              <w:rPr>
                <w:rFonts w:ascii="Arial" w:hAnsi="Arial" w:cs="Arial"/>
                <w:b/>
                <w:bCs/>
                <w:szCs w:val="20"/>
              </w:rPr>
              <w:t>Kích thước</w:t>
            </w:r>
          </w:p>
        </w:tc>
        <w:tc>
          <w:tcPr>
            <w:tcW w:w="501" w:type="pct"/>
            <w:shd w:val="clear" w:color="auto" w:fill="BFBFBF" w:themeFill="background1" w:themeFillShade="BF"/>
            <w:vAlign w:val="center"/>
          </w:tcPr>
          <w:p w14:paraId="5F674751" w14:textId="17DC868E" w:rsidR="003E37C9" w:rsidRPr="003E37C9" w:rsidRDefault="003E37C9" w:rsidP="003E37C9">
            <w:pPr>
              <w:jc w:val="center"/>
              <w:rPr>
                <w:rFonts w:ascii="Arial" w:hAnsi="Arial" w:cs="Arial"/>
                <w:szCs w:val="20"/>
                <w:lang w:val="fr-FR"/>
              </w:rPr>
            </w:pPr>
            <w:r w:rsidRPr="003E37C9">
              <w:rPr>
                <w:rFonts w:ascii="Arial" w:hAnsi="Arial" w:cs="Arial"/>
                <w:b/>
                <w:bCs/>
                <w:szCs w:val="20"/>
                <w:lang w:val="fr-FR"/>
              </w:rPr>
              <w:t>Được phép để trống (Y/N)</w:t>
            </w:r>
          </w:p>
        </w:tc>
        <w:tc>
          <w:tcPr>
            <w:tcW w:w="880" w:type="pct"/>
            <w:shd w:val="clear" w:color="auto" w:fill="BFBFBF" w:themeFill="background1" w:themeFillShade="BF"/>
            <w:vAlign w:val="center"/>
          </w:tcPr>
          <w:p w14:paraId="1827DEBF" w14:textId="07F8CE43" w:rsidR="003E37C9" w:rsidRPr="003E37C9" w:rsidRDefault="003E37C9" w:rsidP="003E37C9">
            <w:pPr>
              <w:jc w:val="center"/>
              <w:rPr>
                <w:rFonts w:ascii="Arial" w:hAnsi="Arial" w:cs="Arial"/>
                <w:szCs w:val="20"/>
              </w:rPr>
            </w:pPr>
            <w:r w:rsidRPr="003E37C9">
              <w:rPr>
                <w:rFonts w:ascii="Arial" w:hAnsi="Arial" w:cs="Arial"/>
                <w:b/>
                <w:bCs/>
                <w:szCs w:val="20"/>
              </w:rPr>
              <w:t>Thông tin mặc định</w:t>
            </w:r>
          </w:p>
        </w:tc>
        <w:tc>
          <w:tcPr>
            <w:tcW w:w="1219" w:type="pct"/>
            <w:shd w:val="clear" w:color="auto" w:fill="BFBFBF" w:themeFill="background1" w:themeFillShade="BF"/>
            <w:vAlign w:val="center"/>
          </w:tcPr>
          <w:p w14:paraId="4C990394" w14:textId="77E99635" w:rsidR="003E37C9" w:rsidRPr="003E37C9" w:rsidRDefault="003E37C9" w:rsidP="003E37C9">
            <w:pPr>
              <w:jc w:val="center"/>
              <w:rPr>
                <w:rFonts w:ascii="Arial" w:hAnsi="Arial" w:cs="Arial"/>
                <w:szCs w:val="20"/>
              </w:rPr>
            </w:pPr>
            <w:r w:rsidRPr="003E37C9">
              <w:rPr>
                <w:rFonts w:ascii="Arial" w:hAnsi="Arial" w:cs="Arial"/>
                <w:b/>
                <w:bCs/>
                <w:szCs w:val="20"/>
              </w:rPr>
              <w:t>Mô tả</w:t>
            </w:r>
          </w:p>
        </w:tc>
      </w:tr>
      <w:tr w:rsidR="003E37C9" w:rsidRPr="00547B2B" w14:paraId="4A33C3B1" w14:textId="77777777" w:rsidTr="00FE1F9B">
        <w:trPr>
          <w:trHeight w:val="72"/>
        </w:trPr>
        <w:tc>
          <w:tcPr>
            <w:tcW w:w="907" w:type="pct"/>
            <w:vAlign w:val="center"/>
          </w:tcPr>
          <w:p w14:paraId="00E341C3" w14:textId="1114F3B8" w:rsidR="003E37C9" w:rsidRPr="003E37C9" w:rsidRDefault="003E37C9" w:rsidP="003E37C9">
            <w:pPr>
              <w:rPr>
                <w:rFonts w:ascii="Arial" w:hAnsi="Arial" w:cs="Arial"/>
                <w:sz w:val="16"/>
                <w:szCs w:val="16"/>
              </w:rPr>
            </w:pPr>
            <w:r w:rsidRPr="003E37C9">
              <w:rPr>
                <w:rFonts w:ascii="Arial" w:hAnsi="Arial" w:cs="Arial"/>
                <w:sz w:val="16"/>
                <w:szCs w:val="16"/>
              </w:rPr>
              <w:t>product_id</w:t>
            </w:r>
          </w:p>
        </w:tc>
        <w:tc>
          <w:tcPr>
            <w:tcW w:w="908" w:type="pct"/>
            <w:vAlign w:val="center"/>
          </w:tcPr>
          <w:p w14:paraId="295E8CEA" w14:textId="241490A4" w:rsidR="003E37C9" w:rsidRPr="003E37C9" w:rsidRDefault="003E37C9" w:rsidP="003E37C9">
            <w:pPr>
              <w:rPr>
                <w:rFonts w:ascii="Arial" w:hAnsi="Arial" w:cs="Arial"/>
                <w:sz w:val="16"/>
                <w:szCs w:val="16"/>
              </w:rPr>
            </w:pPr>
            <w:r w:rsidRPr="003E37C9">
              <w:rPr>
                <w:rFonts w:ascii="Arial" w:hAnsi="Arial" w:cs="Arial"/>
                <w:sz w:val="16"/>
                <w:szCs w:val="16"/>
              </w:rPr>
              <w:t>INT</w:t>
            </w:r>
          </w:p>
        </w:tc>
        <w:tc>
          <w:tcPr>
            <w:tcW w:w="585" w:type="pct"/>
            <w:vAlign w:val="center"/>
          </w:tcPr>
          <w:p w14:paraId="2B50B3E5" w14:textId="77777777" w:rsidR="003E37C9" w:rsidRPr="003E37C9" w:rsidRDefault="003E37C9" w:rsidP="003E37C9">
            <w:pPr>
              <w:rPr>
                <w:rFonts w:ascii="Arial" w:hAnsi="Arial" w:cs="Arial"/>
                <w:sz w:val="16"/>
                <w:szCs w:val="16"/>
              </w:rPr>
            </w:pPr>
          </w:p>
        </w:tc>
        <w:tc>
          <w:tcPr>
            <w:tcW w:w="501" w:type="pct"/>
            <w:vAlign w:val="center"/>
          </w:tcPr>
          <w:p w14:paraId="521210B9" w14:textId="73F1B63C" w:rsidR="003E37C9" w:rsidRPr="003E37C9" w:rsidRDefault="003E37C9" w:rsidP="003E37C9">
            <w:pPr>
              <w:rPr>
                <w:rFonts w:ascii="Arial" w:hAnsi="Arial" w:cs="Arial"/>
                <w:sz w:val="16"/>
                <w:szCs w:val="16"/>
              </w:rPr>
            </w:pPr>
            <w:r w:rsidRPr="003E37C9">
              <w:rPr>
                <w:rFonts w:ascii="Arial" w:hAnsi="Arial" w:cs="Arial"/>
                <w:sz w:val="16"/>
                <w:szCs w:val="16"/>
              </w:rPr>
              <w:t>N</w:t>
            </w:r>
          </w:p>
        </w:tc>
        <w:tc>
          <w:tcPr>
            <w:tcW w:w="880" w:type="pct"/>
            <w:vAlign w:val="center"/>
          </w:tcPr>
          <w:p w14:paraId="1A187811" w14:textId="7C73B747" w:rsidR="003E37C9" w:rsidRPr="003E37C9" w:rsidRDefault="003E37C9" w:rsidP="003E37C9">
            <w:pPr>
              <w:rPr>
                <w:rFonts w:ascii="Arial" w:hAnsi="Arial" w:cs="Arial"/>
                <w:sz w:val="16"/>
                <w:szCs w:val="16"/>
              </w:rPr>
            </w:pPr>
            <w:r w:rsidRPr="003E37C9">
              <w:rPr>
                <w:rFonts w:ascii="Arial" w:hAnsi="Arial" w:cs="Arial"/>
                <w:sz w:val="16"/>
                <w:szCs w:val="16"/>
              </w:rPr>
              <w:t>AUTO_INCREMENT</w:t>
            </w:r>
          </w:p>
        </w:tc>
        <w:tc>
          <w:tcPr>
            <w:tcW w:w="1219" w:type="pct"/>
            <w:vAlign w:val="center"/>
          </w:tcPr>
          <w:p w14:paraId="37C2E0B8" w14:textId="21C8DBA2" w:rsidR="003E37C9" w:rsidRPr="003E37C9" w:rsidRDefault="003E37C9" w:rsidP="003E37C9">
            <w:pPr>
              <w:rPr>
                <w:rFonts w:ascii="Arial" w:hAnsi="Arial" w:cs="Arial"/>
                <w:sz w:val="16"/>
                <w:szCs w:val="16"/>
                <w:lang w:val="vi-VN"/>
              </w:rPr>
            </w:pPr>
            <w:r w:rsidRPr="003E37C9">
              <w:rPr>
                <w:rFonts w:ascii="Arial" w:hAnsi="Arial" w:cs="Arial"/>
                <w:sz w:val="16"/>
                <w:szCs w:val="16"/>
              </w:rPr>
              <w:t>Mã sản phẩm</w:t>
            </w:r>
          </w:p>
        </w:tc>
      </w:tr>
      <w:tr w:rsidR="003E37C9" w:rsidRPr="00547B2B" w14:paraId="1B80E9FE" w14:textId="77777777" w:rsidTr="00FE1F9B">
        <w:trPr>
          <w:trHeight w:val="72"/>
        </w:trPr>
        <w:tc>
          <w:tcPr>
            <w:tcW w:w="907" w:type="pct"/>
            <w:vAlign w:val="center"/>
          </w:tcPr>
          <w:p w14:paraId="3EE736C4" w14:textId="2A57A991" w:rsidR="003E37C9" w:rsidRPr="003E37C9" w:rsidRDefault="003E37C9" w:rsidP="003E37C9">
            <w:pPr>
              <w:rPr>
                <w:rFonts w:ascii="Arial" w:hAnsi="Arial" w:cs="Arial"/>
                <w:sz w:val="16"/>
                <w:szCs w:val="16"/>
                <w:lang w:val="vi-VN"/>
              </w:rPr>
            </w:pPr>
            <w:r w:rsidRPr="003E37C9">
              <w:rPr>
                <w:rFonts w:ascii="Arial" w:hAnsi="Arial" w:cs="Arial"/>
                <w:sz w:val="16"/>
                <w:szCs w:val="16"/>
              </w:rPr>
              <w:t>name</w:t>
            </w:r>
          </w:p>
        </w:tc>
        <w:tc>
          <w:tcPr>
            <w:tcW w:w="908" w:type="pct"/>
            <w:vAlign w:val="center"/>
          </w:tcPr>
          <w:p w14:paraId="472CD265" w14:textId="26244FEC" w:rsidR="003E37C9" w:rsidRPr="003E37C9" w:rsidRDefault="003E37C9" w:rsidP="003E37C9">
            <w:pPr>
              <w:rPr>
                <w:rFonts w:ascii="Arial" w:hAnsi="Arial" w:cs="Arial"/>
                <w:sz w:val="16"/>
                <w:szCs w:val="16"/>
                <w:lang w:val="vi-VN"/>
              </w:rPr>
            </w:pPr>
            <w:r w:rsidRPr="003E37C9">
              <w:rPr>
                <w:rFonts w:ascii="Arial" w:hAnsi="Arial" w:cs="Arial"/>
                <w:sz w:val="16"/>
                <w:szCs w:val="16"/>
              </w:rPr>
              <w:t>VARCHAR</w:t>
            </w:r>
          </w:p>
        </w:tc>
        <w:tc>
          <w:tcPr>
            <w:tcW w:w="585" w:type="pct"/>
            <w:vAlign w:val="center"/>
          </w:tcPr>
          <w:p w14:paraId="1D905AB0" w14:textId="5A1AC69C" w:rsidR="003E37C9" w:rsidRPr="003E37C9" w:rsidRDefault="003E37C9" w:rsidP="003E37C9">
            <w:pPr>
              <w:rPr>
                <w:rFonts w:ascii="Arial" w:hAnsi="Arial" w:cs="Arial"/>
                <w:sz w:val="16"/>
                <w:szCs w:val="16"/>
                <w:lang w:val="vi-VN"/>
              </w:rPr>
            </w:pPr>
            <w:r w:rsidRPr="003E37C9">
              <w:rPr>
                <w:rFonts w:ascii="Arial" w:hAnsi="Arial" w:cs="Arial"/>
                <w:sz w:val="16"/>
                <w:szCs w:val="16"/>
              </w:rPr>
              <w:t>150</w:t>
            </w:r>
          </w:p>
        </w:tc>
        <w:tc>
          <w:tcPr>
            <w:tcW w:w="501" w:type="pct"/>
            <w:vAlign w:val="center"/>
          </w:tcPr>
          <w:p w14:paraId="45F3DE4A" w14:textId="14D6DE3D" w:rsidR="003E37C9" w:rsidRPr="003E37C9" w:rsidRDefault="003E37C9" w:rsidP="003E37C9">
            <w:pPr>
              <w:rPr>
                <w:rFonts w:ascii="Arial" w:hAnsi="Arial" w:cs="Arial"/>
                <w:sz w:val="16"/>
                <w:szCs w:val="16"/>
              </w:rPr>
            </w:pPr>
            <w:r w:rsidRPr="003E37C9">
              <w:rPr>
                <w:rFonts w:ascii="Arial" w:hAnsi="Arial" w:cs="Arial"/>
                <w:sz w:val="16"/>
                <w:szCs w:val="16"/>
              </w:rPr>
              <w:t>N</w:t>
            </w:r>
          </w:p>
        </w:tc>
        <w:tc>
          <w:tcPr>
            <w:tcW w:w="880" w:type="pct"/>
            <w:vAlign w:val="center"/>
          </w:tcPr>
          <w:p w14:paraId="37A39A3F" w14:textId="77777777" w:rsidR="003E37C9" w:rsidRPr="003E37C9" w:rsidRDefault="003E37C9" w:rsidP="003E37C9">
            <w:pPr>
              <w:rPr>
                <w:rFonts w:ascii="Arial" w:hAnsi="Arial" w:cs="Arial"/>
                <w:sz w:val="16"/>
                <w:szCs w:val="16"/>
              </w:rPr>
            </w:pPr>
          </w:p>
        </w:tc>
        <w:tc>
          <w:tcPr>
            <w:tcW w:w="1219" w:type="pct"/>
            <w:vAlign w:val="center"/>
          </w:tcPr>
          <w:p w14:paraId="1A6122CE" w14:textId="533C297F" w:rsidR="003E37C9" w:rsidRPr="003E37C9" w:rsidRDefault="003E37C9" w:rsidP="003E37C9">
            <w:pPr>
              <w:rPr>
                <w:rFonts w:ascii="Arial" w:hAnsi="Arial" w:cs="Arial"/>
                <w:sz w:val="16"/>
                <w:szCs w:val="16"/>
                <w:lang w:val="vi-VN"/>
              </w:rPr>
            </w:pPr>
            <w:r w:rsidRPr="003E37C9">
              <w:rPr>
                <w:rFonts w:ascii="Arial" w:hAnsi="Arial" w:cs="Arial"/>
                <w:sz w:val="16"/>
                <w:szCs w:val="16"/>
              </w:rPr>
              <w:t>Tên sản phẩm</w:t>
            </w:r>
          </w:p>
        </w:tc>
      </w:tr>
      <w:tr w:rsidR="003E37C9" w:rsidRPr="00547B2B" w14:paraId="458A4F5A" w14:textId="77777777" w:rsidTr="00FE1F9B">
        <w:trPr>
          <w:trHeight w:val="72"/>
        </w:trPr>
        <w:tc>
          <w:tcPr>
            <w:tcW w:w="907" w:type="pct"/>
            <w:vAlign w:val="center"/>
          </w:tcPr>
          <w:p w14:paraId="3B9D6EBE" w14:textId="0B35A770" w:rsidR="003E37C9" w:rsidRPr="003E37C9" w:rsidRDefault="003E37C9" w:rsidP="003E37C9">
            <w:pPr>
              <w:rPr>
                <w:rFonts w:ascii="Arial" w:hAnsi="Arial" w:cs="Arial"/>
                <w:sz w:val="16"/>
                <w:szCs w:val="16"/>
                <w:lang w:val="vi-VN"/>
              </w:rPr>
            </w:pPr>
            <w:r w:rsidRPr="003E37C9">
              <w:rPr>
                <w:rFonts w:ascii="Arial" w:hAnsi="Arial" w:cs="Arial"/>
                <w:sz w:val="16"/>
                <w:szCs w:val="16"/>
              </w:rPr>
              <w:t>category</w:t>
            </w:r>
          </w:p>
        </w:tc>
        <w:tc>
          <w:tcPr>
            <w:tcW w:w="908" w:type="pct"/>
            <w:vAlign w:val="center"/>
          </w:tcPr>
          <w:p w14:paraId="21AE5514" w14:textId="57F563EB" w:rsidR="003E37C9" w:rsidRPr="003E37C9" w:rsidRDefault="003E37C9" w:rsidP="003E37C9">
            <w:pPr>
              <w:rPr>
                <w:rFonts w:ascii="Arial" w:hAnsi="Arial" w:cs="Arial"/>
                <w:sz w:val="16"/>
                <w:szCs w:val="16"/>
                <w:lang w:val="vi-VN"/>
              </w:rPr>
            </w:pPr>
            <w:r w:rsidRPr="003E37C9">
              <w:rPr>
                <w:rFonts w:ascii="Arial" w:hAnsi="Arial" w:cs="Arial"/>
                <w:sz w:val="16"/>
                <w:szCs w:val="16"/>
              </w:rPr>
              <w:t>VARCHAR</w:t>
            </w:r>
          </w:p>
        </w:tc>
        <w:tc>
          <w:tcPr>
            <w:tcW w:w="585" w:type="pct"/>
            <w:vAlign w:val="center"/>
          </w:tcPr>
          <w:p w14:paraId="3802A2E1" w14:textId="7C072175" w:rsidR="003E37C9" w:rsidRPr="003E37C9" w:rsidRDefault="003E37C9" w:rsidP="003E37C9">
            <w:pPr>
              <w:rPr>
                <w:rFonts w:ascii="Arial" w:hAnsi="Arial" w:cs="Arial"/>
                <w:sz w:val="16"/>
                <w:szCs w:val="16"/>
                <w:lang w:val="vi-VN"/>
              </w:rPr>
            </w:pPr>
            <w:r w:rsidRPr="003E37C9">
              <w:rPr>
                <w:rFonts w:ascii="Arial" w:hAnsi="Arial" w:cs="Arial"/>
                <w:sz w:val="16"/>
                <w:szCs w:val="16"/>
              </w:rPr>
              <w:t>100</w:t>
            </w:r>
          </w:p>
        </w:tc>
        <w:tc>
          <w:tcPr>
            <w:tcW w:w="501" w:type="pct"/>
            <w:vAlign w:val="center"/>
          </w:tcPr>
          <w:p w14:paraId="582F5792" w14:textId="41654280" w:rsidR="003E37C9" w:rsidRPr="003E37C9" w:rsidRDefault="003E37C9" w:rsidP="003E37C9">
            <w:pPr>
              <w:rPr>
                <w:rFonts w:ascii="Arial" w:hAnsi="Arial" w:cs="Arial"/>
                <w:sz w:val="16"/>
                <w:szCs w:val="16"/>
              </w:rPr>
            </w:pPr>
            <w:r w:rsidRPr="003E37C9">
              <w:rPr>
                <w:rFonts w:ascii="Arial" w:hAnsi="Arial" w:cs="Arial"/>
                <w:sz w:val="16"/>
                <w:szCs w:val="16"/>
              </w:rPr>
              <w:t>N</w:t>
            </w:r>
          </w:p>
        </w:tc>
        <w:tc>
          <w:tcPr>
            <w:tcW w:w="880" w:type="pct"/>
            <w:vAlign w:val="center"/>
          </w:tcPr>
          <w:p w14:paraId="2B3F60F8" w14:textId="77777777" w:rsidR="003E37C9" w:rsidRPr="003E37C9" w:rsidRDefault="003E37C9" w:rsidP="003E37C9">
            <w:pPr>
              <w:rPr>
                <w:rFonts w:ascii="Arial" w:hAnsi="Arial" w:cs="Arial"/>
                <w:sz w:val="16"/>
                <w:szCs w:val="16"/>
              </w:rPr>
            </w:pPr>
          </w:p>
        </w:tc>
        <w:tc>
          <w:tcPr>
            <w:tcW w:w="1219" w:type="pct"/>
            <w:vAlign w:val="center"/>
          </w:tcPr>
          <w:p w14:paraId="3977D745" w14:textId="1021AA07" w:rsidR="003E37C9" w:rsidRPr="003E37C9" w:rsidRDefault="003E37C9" w:rsidP="003E37C9">
            <w:pPr>
              <w:rPr>
                <w:rFonts w:ascii="Arial" w:hAnsi="Arial" w:cs="Arial"/>
                <w:sz w:val="16"/>
                <w:szCs w:val="16"/>
                <w:lang w:val="vi-VN"/>
              </w:rPr>
            </w:pPr>
            <w:r w:rsidRPr="003E37C9">
              <w:rPr>
                <w:rFonts w:ascii="Arial" w:hAnsi="Arial" w:cs="Arial"/>
                <w:sz w:val="16"/>
                <w:szCs w:val="16"/>
              </w:rPr>
              <w:t>Danh mục sản phẩm</w:t>
            </w:r>
          </w:p>
        </w:tc>
      </w:tr>
      <w:tr w:rsidR="003E37C9" w:rsidRPr="00547B2B" w14:paraId="548611E6" w14:textId="77777777" w:rsidTr="00FE1F9B">
        <w:trPr>
          <w:trHeight w:val="72"/>
        </w:trPr>
        <w:tc>
          <w:tcPr>
            <w:tcW w:w="907" w:type="pct"/>
            <w:vAlign w:val="center"/>
          </w:tcPr>
          <w:p w14:paraId="66130F01" w14:textId="582E80F0" w:rsidR="003E37C9" w:rsidRPr="003E37C9" w:rsidRDefault="003E37C9" w:rsidP="003E37C9">
            <w:pPr>
              <w:rPr>
                <w:rFonts w:ascii="Arial" w:hAnsi="Arial" w:cs="Arial"/>
                <w:sz w:val="16"/>
                <w:szCs w:val="16"/>
                <w:lang w:val="vi-VN"/>
              </w:rPr>
            </w:pPr>
            <w:r w:rsidRPr="003E37C9">
              <w:rPr>
                <w:rFonts w:ascii="Arial" w:hAnsi="Arial" w:cs="Arial"/>
                <w:sz w:val="16"/>
                <w:szCs w:val="16"/>
              </w:rPr>
              <w:t>price</w:t>
            </w:r>
          </w:p>
        </w:tc>
        <w:tc>
          <w:tcPr>
            <w:tcW w:w="908" w:type="pct"/>
            <w:vAlign w:val="center"/>
          </w:tcPr>
          <w:p w14:paraId="04337501" w14:textId="4F8CA047" w:rsidR="003E37C9" w:rsidRPr="003E37C9" w:rsidRDefault="003E37C9" w:rsidP="003E37C9">
            <w:pPr>
              <w:rPr>
                <w:rFonts w:ascii="Arial" w:hAnsi="Arial" w:cs="Arial"/>
                <w:sz w:val="16"/>
                <w:szCs w:val="16"/>
              </w:rPr>
            </w:pPr>
            <w:r w:rsidRPr="003E37C9">
              <w:rPr>
                <w:rFonts w:ascii="Arial" w:hAnsi="Arial" w:cs="Arial"/>
                <w:sz w:val="16"/>
                <w:szCs w:val="16"/>
              </w:rPr>
              <w:t>DECIMAL</w:t>
            </w:r>
          </w:p>
        </w:tc>
        <w:tc>
          <w:tcPr>
            <w:tcW w:w="585" w:type="pct"/>
            <w:vAlign w:val="center"/>
          </w:tcPr>
          <w:p w14:paraId="451C6075" w14:textId="18A24C0F" w:rsidR="003E37C9" w:rsidRPr="003E37C9" w:rsidRDefault="003E37C9" w:rsidP="003E37C9">
            <w:pPr>
              <w:rPr>
                <w:rFonts w:ascii="Arial" w:hAnsi="Arial" w:cs="Arial"/>
                <w:sz w:val="16"/>
                <w:szCs w:val="16"/>
              </w:rPr>
            </w:pPr>
            <w:r w:rsidRPr="003E37C9">
              <w:rPr>
                <w:rFonts w:ascii="Arial" w:hAnsi="Arial" w:cs="Arial"/>
                <w:sz w:val="16"/>
                <w:szCs w:val="16"/>
              </w:rPr>
              <w:t>10,2</w:t>
            </w:r>
          </w:p>
        </w:tc>
        <w:tc>
          <w:tcPr>
            <w:tcW w:w="501" w:type="pct"/>
            <w:vAlign w:val="center"/>
          </w:tcPr>
          <w:p w14:paraId="6CAD5213" w14:textId="05F9E16D" w:rsidR="003E37C9" w:rsidRPr="003E37C9" w:rsidRDefault="003E37C9" w:rsidP="003E37C9">
            <w:pPr>
              <w:rPr>
                <w:rFonts w:ascii="Arial" w:hAnsi="Arial" w:cs="Arial"/>
                <w:sz w:val="16"/>
                <w:szCs w:val="16"/>
              </w:rPr>
            </w:pPr>
            <w:r w:rsidRPr="003E37C9">
              <w:rPr>
                <w:rFonts w:ascii="Arial" w:hAnsi="Arial" w:cs="Arial"/>
                <w:sz w:val="16"/>
                <w:szCs w:val="16"/>
              </w:rPr>
              <w:t>Y</w:t>
            </w:r>
          </w:p>
        </w:tc>
        <w:tc>
          <w:tcPr>
            <w:tcW w:w="880" w:type="pct"/>
            <w:vAlign w:val="center"/>
          </w:tcPr>
          <w:p w14:paraId="5032A07B" w14:textId="77777777" w:rsidR="003E37C9" w:rsidRPr="003E37C9" w:rsidRDefault="003E37C9" w:rsidP="003E37C9">
            <w:pPr>
              <w:rPr>
                <w:rFonts w:ascii="Arial" w:hAnsi="Arial" w:cs="Arial"/>
                <w:sz w:val="16"/>
                <w:szCs w:val="16"/>
              </w:rPr>
            </w:pPr>
          </w:p>
        </w:tc>
        <w:tc>
          <w:tcPr>
            <w:tcW w:w="1219" w:type="pct"/>
            <w:vAlign w:val="center"/>
          </w:tcPr>
          <w:p w14:paraId="41437902" w14:textId="51853E73" w:rsidR="003E37C9" w:rsidRPr="003E37C9" w:rsidRDefault="003E37C9" w:rsidP="003E37C9">
            <w:pPr>
              <w:rPr>
                <w:rFonts w:ascii="Arial" w:hAnsi="Arial" w:cs="Arial"/>
                <w:sz w:val="16"/>
                <w:szCs w:val="16"/>
                <w:lang w:val="vi-VN"/>
              </w:rPr>
            </w:pPr>
            <w:r w:rsidRPr="003E37C9">
              <w:rPr>
                <w:rFonts w:ascii="Arial" w:hAnsi="Arial" w:cs="Arial"/>
                <w:sz w:val="16"/>
                <w:szCs w:val="16"/>
              </w:rPr>
              <w:t>Giá bán</w:t>
            </w:r>
          </w:p>
        </w:tc>
      </w:tr>
      <w:tr w:rsidR="003E37C9" w:rsidRPr="00547B2B" w14:paraId="5A0C0C38" w14:textId="77777777" w:rsidTr="00FE1F9B">
        <w:trPr>
          <w:trHeight w:val="72"/>
        </w:trPr>
        <w:tc>
          <w:tcPr>
            <w:tcW w:w="907" w:type="pct"/>
            <w:vAlign w:val="center"/>
          </w:tcPr>
          <w:p w14:paraId="36698C08" w14:textId="103D3AEF" w:rsidR="003E37C9" w:rsidRPr="003E37C9" w:rsidRDefault="003E37C9" w:rsidP="003E37C9">
            <w:pPr>
              <w:rPr>
                <w:rFonts w:ascii="Arial" w:hAnsi="Arial" w:cs="Arial"/>
                <w:sz w:val="16"/>
                <w:szCs w:val="16"/>
                <w:lang w:val="vi-VN"/>
              </w:rPr>
            </w:pPr>
            <w:r w:rsidRPr="003E37C9">
              <w:rPr>
                <w:rFonts w:ascii="Arial" w:hAnsi="Arial" w:cs="Arial"/>
                <w:sz w:val="16"/>
                <w:szCs w:val="16"/>
              </w:rPr>
              <w:t>stock</w:t>
            </w:r>
          </w:p>
        </w:tc>
        <w:tc>
          <w:tcPr>
            <w:tcW w:w="908" w:type="pct"/>
            <w:vAlign w:val="center"/>
          </w:tcPr>
          <w:p w14:paraId="0A2DE2D4" w14:textId="69BED36F" w:rsidR="003E37C9" w:rsidRPr="003E37C9" w:rsidRDefault="003E37C9" w:rsidP="003E37C9">
            <w:pPr>
              <w:rPr>
                <w:rFonts w:ascii="Arial" w:hAnsi="Arial" w:cs="Arial"/>
                <w:sz w:val="16"/>
                <w:szCs w:val="16"/>
              </w:rPr>
            </w:pPr>
            <w:r w:rsidRPr="003E37C9">
              <w:rPr>
                <w:rFonts w:ascii="Arial" w:hAnsi="Arial" w:cs="Arial"/>
                <w:sz w:val="16"/>
                <w:szCs w:val="16"/>
              </w:rPr>
              <w:t>INT</w:t>
            </w:r>
          </w:p>
        </w:tc>
        <w:tc>
          <w:tcPr>
            <w:tcW w:w="585" w:type="pct"/>
            <w:vAlign w:val="center"/>
          </w:tcPr>
          <w:p w14:paraId="1D63A347" w14:textId="77777777" w:rsidR="003E37C9" w:rsidRPr="003E37C9" w:rsidRDefault="003E37C9" w:rsidP="003E37C9">
            <w:pPr>
              <w:rPr>
                <w:rFonts w:ascii="Arial" w:hAnsi="Arial" w:cs="Arial"/>
                <w:sz w:val="16"/>
                <w:szCs w:val="16"/>
                <w:lang w:val="vi-VN"/>
              </w:rPr>
            </w:pPr>
          </w:p>
        </w:tc>
        <w:tc>
          <w:tcPr>
            <w:tcW w:w="501" w:type="pct"/>
            <w:vAlign w:val="center"/>
          </w:tcPr>
          <w:p w14:paraId="127BA07B" w14:textId="2F945CD7" w:rsidR="003E37C9" w:rsidRPr="003E37C9" w:rsidRDefault="003E37C9" w:rsidP="003E37C9">
            <w:pPr>
              <w:rPr>
                <w:rFonts w:ascii="Arial" w:hAnsi="Arial" w:cs="Arial"/>
                <w:sz w:val="16"/>
                <w:szCs w:val="16"/>
              </w:rPr>
            </w:pPr>
            <w:r w:rsidRPr="003E37C9">
              <w:rPr>
                <w:rFonts w:ascii="Arial" w:hAnsi="Arial" w:cs="Arial"/>
                <w:sz w:val="16"/>
                <w:szCs w:val="16"/>
              </w:rPr>
              <w:t>Y</w:t>
            </w:r>
          </w:p>
        </w:tc>
        <w:tc>
          <w:tcPr>
            <w:tcW w:w="880" w:type="pct"/>
            <w:vAlign w:val="center"/>
          </w:tcPr>
          <w:p w14:paraId="2BC83F50" w14:textId="77777777" w:rsidR="003E37C9" w:rsidRPr="003E37C9" w:rsidRDefault="003E37C9" w:rsidP="003E37C9">
            <w:pPr>
              <w:rPr>
                <w:rFonts w:ascii="Arial" w:hAnsi="Arial" w:cs="Arial"/>
                <w:sz w:val="16"/>
                <w:szCs w:val="16"/>
              </w:rPr>
            </w:pPr>
          </w:p>
        </w:tc>
        <w:tc>
          <w:tcPr>
            <w:tcW w:w="1219" w:type="pct"/>
            <w:vAlign w:val="center"/>
          </w:tcPr>
          <w:p w14:paraId="3C31B57B" w14:textId="613228B9" w:rsidR="003E37C9" w:rsidRPr="003E37C9" w:rsidRDefault="003E37C9" w:rsidP="003E37C9">
            <w:pPr>
              <w:rPr>
                <w:rFonts w:ascii="Arial" w:hAnsi="Arial" w:cs="Arial"/>
                <w:sz w:val="16"/>
                <w:szCs w:val="16"/>
                <w:lang w:val="vi-VN"/>
              </w:rPr>
            </w:pPr>
            <w:r w:rsidRPr="003E37C9">
              <w:rPr>
                <w:rFonts w:ascii="Arial" w:hAnsi="Arial" w:cs="Arial"/>
                <w:sz w:val="16"/>
                <w:szCs w:val="16"/>
              </w:rPr>
              <w:t>Số lượng tồn kho</w:t>
            </w:r>
          </w:p>
        </w:tc>
      </w:tr>
      <w:tr w:rsidR="003E37C9" w:rsidRPr="00547B2B" w14:paraId="5F52E89D" w14:textId="77777777" w:rsidTr="00FE1F9B">
        <w:trPr>
          <w:trHeight w:val="72"/>
        </w:trPr>
        <w:tc>
          <w:tcPr>
            <w:tcW w:w="907" w:type="pct"/>
            <w:vAlign w:val="center"/>
          </w:tcPr>
          <w:p w14:paraId="5B0F074B" w14:textId="687392E8" w:rsidR="003E37C9" w:rsidRPr="003E37C9" w:rsidRDefault="003E37C9" w:rsidP="003E37C9">
            <w:pPr>
              <w:rPr>
                <w:rFonts w:ascii="Arial" w:hAnsi="Arial" w:cs="Arial"/>
                <w:sz w:val="16"/>
                <w:szCs w:val="16"/>
                <w:lang w:val="vi-VN"/>
              </w:rPr>
            </w:pPr>
            <w:r>
              <w:rPr>
                <w:rFonts w:ascii="Arial" w:hAnsi="Arial" w:cs="Arial"/>
                <w:sz w:val="16"/>
                <w:szCs w:val="16"/>
              </w:rPr>
              <w:t>User</w:t>
            </w:r>
            <w:r>
              <w:rPr>
                <w:rFonts w:ascii="Arial" w:hAnsi="Arial" w:cs="Arial"/>
                <w:sz w:val="16"/>
                <w:szCs w:val="16"/>
                <w:lang w:val="vi-VN"/>
              </w:rPr>
              <w:t>_id</w:t>
            </w:r>
          </w:p>
        </w:tc>
        <w:tc>
          <w:tcPr>
            <w:tcW w:w="908" w:type="pct"/>
            <w:vAlign w:val="center"/>
          </w:tcPr>
          <w:p w14:paraId="6A97A202" w14:textId="02D22852" w:rsidR="003E37C9" w:rsidRPr="003E37C9" w:rsidRDefault="003E37C9" w:rsidP="003E37C9">
            <w:pPr>
              <w:rPr>
                <w:rFonts w:ascii="Arial" w:hAnsi="Arial" w:cs="Arial"/>
                <w:sz w:val="16"/>
                <w:szCs w:val="16"/>
              </w:rPr>
            </w:pPr>
            <w:r>
              <w:rPr>
                <w:rFonts w:ascii="Arial" w:hAnsi="Arial" w:cs="Arial"/>
                <w:sz w:val="16"/>
                <w:szCs w:val="16"/>
              </w:rPr>
              <w:t>INT</w:t>
            </w:r>
          </w:p>
        </w:tc>
        <w:tc>
          <w:tcPr>
            <w:tcW w:w="585" w:type="pct"/>
            <w:vAlign w:val="center"/>
          </w:tcPr>
          <w:p w14:paraId="562F17CB" w14:textId="77777777" w:rsidR="003E37C9" w:rsidRPr="003E37C9" w:rsidRDefault="003E37C9" w:rsidP="003E37C9">
            <w:pPr>
              <w:rPr>
                <w:rFonts w:ascii="Arial" w:hAnsi="Arial" w:cs="Arial"/>
                <w:sz w:val="16"/>
                <w:szCs w:val="16"/>
                <w:lang w:val="vi-VN"/>
              </w:rPr>
            </w:pPr>
          </w:p>
        </w:tc>
        <w:tc>
          <w:tcPr>
            <w:tcW w:w="501" w:type="pct"/>
            <w:vAlign w:val="center"/>
          </w:tcPr>
          <w:p w14:paraId="67B0A441" w14:textId="5B9CF353" w:rsidR="003E37C9" w:rsidRPr="003E37C9" w:rsidRDefault="003E37C9" w:rsidP="003E37C9">
            <w:pPr>
              <w:rPr>
                <w:rFonts w:ascii="Arial" w:hAnsi="Arial" w:cs="Arial"/>
                <w:sz w:val="16"/>
                <w:szCs w:val="16"/>
              </w:rPr>
            </w:pPr>
            <w:r>
              <w:rPr>
                <w:rFonts w:ascii="Arial" w:hAnsi="Arial" w:cs="Arial"/>
                <w:sz w:val="16"/>
                <w:szCs w:val="16"/>
              </w:rPr>
              <w:t>Y</w:t>
            </w:r>
          </w:p>
        </w:tc>
        <w:tc>
          <w:tcPr>
            <w:tcW w:w="880" w:type="pct"/>
            <w:vAlign w:val="center"/>
          </w:tcPr>
          <w:p w14:paraId="7E9A45D3" w14:textId="77777777" w:rsidR="003E37C9" w:rsidRPr="003E37C9" w:rsidRDefault="003E37C9" w:rsidP="003E37C9">
            <w:pPr>
              <w:rPr>
                <w:rFonts w:ascii="Arial" w:hAnsi="Arial" w:cs="Arial"/>
                <w:sz w:val="16"/>
                <w:szCs w:val="16"/>
              </w:rPr>
            </w:pPr>
          </w:p>
        </w:tc>
        <w:tc>
          <w:tcPr>
            <w:tcW w:w="1219" w:type="pct"/>
            <w:vAlign w:val="center"/>
          </w:tcPr>
          <w:p w14:paraId="7F75A549" w14:textId="1882521C" w:rsidR="003E37C9" w:rsidRPr="003E37C9" w:rsidRDefault="003E37C9" w:rsidP="003E37C9">
            <w:pPr>
              <w:rPr>
                <w:rFonts w:ascii="Arial" w:hAnsi="Arial" w:cs="Arial"/>
                <w:sz w:val="16"/>
                <w:szCs w:val="16"/>
                <w:lang w:val="vi-VN"/>
              </w:rPr>
            </w:pPr>
            <w:r>
              <w:rPr>
                <w:rFonts w:ascii="Arial" w:hAnsi="Arial" w:cs="Arial"/>
                <w:sz w:val="16"/>
                <w:szCs w:val="16"/>
              </w:rPr>
              <w:t>Mã</w:t>
            </w:r>
            <w:r>
              <w:rPr>
                <w:rFonts w:ascii="Arial" w:hAnsi="Arial" w:cs="Arial"/>
                <w:sz w:val="16"/>
                <w:szCs w:val="16"/>
                <w:lang w:val="vi-VN"/>
              </w:rPr>
              <w:t xml:space="preserve"> người bán (user)</w:t>
            </w:r>
          </w:p>
        </w:tc>
      </w:tr>
    </w:tbl>
    <w:p w14:paraId="611E8611" w14:textId="4A9902D4" w:rsidR="00547B2B" w:rsidRDefault="00547B2B">
      <w:pPr>
        <w:rPr>
          <w:lang w:val="vi-VN"/>
        </w:rPr>
      </w:pPr>
    </w:p>
    <w:p w14:paraId="48C8E06E" w14:textId="77777777" w:rsidR="003E37C9" w:rsidRDefault="003E37C9">
      <w:pPr>
        <w:rPr>
          <w:lang w:val="vi-VN"/>
        </w:rPr>
      </w:pPr>
    </w:p>
    <w:p w14:paraId="35DE994B" w14:textId="6596A2ED" w:rsidR="003E37C9" w:rsidRPr="00A71D93" w:rsidRDefault="003E37C9" w:rsidP="003E37C9">
      <w:pPr>
        <w:pStyle w:val="FISHeading3"/>
        <w:numPr>
          <w:ilvl w:val="0"/>
          <w:numId w:val="0"/>
        </w:numPr>
        <w:tabs>
          <w:tab w:val="num" w:pos="2723"/>
        </w:tabs>
        <w:ind w:left="720"/>
      </w:pPr>
      <w:r>
        <w:t xml:space="preserve">ll.2.5. </w:t>
      </w:r>
      <w:r w:rsidRPr="003E37C9">
        <w:rPr>
          <w:lang w:val="en-US"/>
        </w:rPr>
        <w:t>Bảng BUY</w:t>
      </w:r>
    </w:p>
    <w:tbl>
      <w:tblPr>
        <w:tblW w:w="5015" w:type="pct"/>
        <w:tblInd w:w="-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29" w:type="dxa"/>
          <w:left w:w="75" w:type="dxa"/>
          <w:bottom w:w="14" w:type="dxa"/>
          <w:right w:w="75" w:type="dxa"/>
        </w:tblCellMar>
        <w:tblLook w:val="0000" w:firstRow="0" w:lastRow="0" w:firstColumn="0" w:lastColumn="0" w:noHBand="0" w:noVBand="0"/>
      </w:tblPr>
      <w:tblGrid>
        <w:gridCol w:w="1699"/>
        <w:gridCol w:w="1562"/>
        <w:gridCol w:w="1237"/>
        <w:gridCol w:w="1172"/>
        <w:gridCol w:w="1417"/>
        <w:gridCol w:w="2285"/>
      </w:tblGrid>
      <w:tr w:rsidR="003E37C9" w:rsidRPr="00547B2B" w14:paraId="1B0D49DC" w14:textId="77777777" w:rsidTr="003E37C9">
        <w:trPr>
          <w:trHeight w:val="72"/>
          <w:tblHeader/>
        </w:trPr>
        <w:tc>
          <w:tcPr>
            <w:tcW w:w="906" w:type="pct"/>
            <w:shd w:val="clear" w:color="auto" w:fill="BFBFBF" w:themeFill="background1" w:themeFillShade="BF"/>
            <w:vAlign w:val="center"/>
          </w:tcPr>
          <w:p w14:paraId="37ABB587" w14:textId="664BA3A7" w:rsidR="003E37C9" w:rsidRPr="003E37C9" w:rsidRDefault="003E37C9" w:rsidP="003E37C9">
            <w:pPr>
              <w:jc w:val="center"/>
              <w:rPr>
                <w:rFonts w:ascii="Arial" w:hAnsi="Arial" w:cs="Arial"/>
                <w:szCs w:val="20"/>
              </w:rPr>
            </w:pPr>
            <w:r w:rsidRPr="003E37C9">
              <w:rPr>
                <w:rFonts w:ascii="Arial" w:hAnsi="Arial" w:cs="Arial"/>
                <w:b/>
                <w:bCs/>
                <w:szCs w:val="20"/>
              </w:rPr>
              <w:t>Tên trường</w:t>
            </w:r>
          </w:p>
        </w:tc>
        <w:tc>
          <w:tcPr>
            <w:tcW w:w="833" w:type="pct"/>
            <w:shd w:val="clear" w:color="auto" w:fill="BFBFBF" w:themeFill="background1" w:themeFillShade="BF"/>
            <w:vAlign w:val="center"/>
          </w:tcPr>
          <w:p w14:paraId="515FC95E" w14:textId="7ED239BF" w:rsidR="003E37C9" w:rsidRPr="003E37C9" w:rsidRDefault="003E37C9" w:rsidP="003E37C9">
            <w:pPr>
              <w:jc w:val="center"/>
              <w:rPr>
                <w:rFonts w:ascii="Arial" w:hAnsi="Arial" w:cs="Arial"/>
                <w:szCs w:val="20"/>
              </w:rPr>
            </w:pPr>
            <w:r w:rsidRPr="003E37C9">
              <w:rPr>
                <w:rFonts w:ascii="Arial" w:hAnsi="Arial" w:cs="Arial"/>
                <w:b/>
                <w:bCs/>
                <w:szCs w:val="20"/>
              </w:rPr>
              <w:t>Kiểu dữ liệu</w:t>
            </w:r>
          </w:p>
        </w:tc>
        <w:tc>
          <w:tcPr>
            <w:tcW w:w="660" w:type="pct"/>
            <w:shd w:val="clear" w:color="auto" w:fill="BFBFBF" w:themeFill="background1" w:themeFillShade="BF"/>
            <w:vAlign w:val="center"/>
          </w:tcPr>
          <w:p w14:paraId="62BD065E" w14:textId="61FE4CCB" w:rsidR="003E37C9" w:rsidRPr="003E37C9" w:rsidRDefault="003E37C9" w:rsidP="003E37C9">
            <w:pPr>
              <w:jc w:val="center"/>
              <w:rPr>
                <w:rFonts w:ascii="Arial" w:hAnsi="Arial" w:cs="Arial"/>
                <w:szCs w:val="20"/>
              </w:rPr>
            </w:pPr>
            <w:r w:rsidRPr="003E37C9">
              <w:rPr>
                <w:rFonts w:ascii="Arial" w:hAnsi="Arial" w:cs="Arial"/>
                <w:b/>
                <w:bCs/>
                <w:szCs w:val="20"/>
              </w:rPr>
              <w:t>Kích thước</w:t>
            </w:r>
          </w:p>
        </w:tc>
        <w:tc>
          <w:tcPr>
            <w:tcW w:w="625" w:type="pct"/>
            <w:shd w:val="clear" w:color="auto" w:fill="BFBFBF" w:themeFill="background1" w:themeFillShade="BF"/>
            <w:vAlign w:val="center"/>
          </w:tcPr>
          <w:p w14:paraId="08AA4195" w14:textId="73D5040D" w:rsidR="003E37C9" w:rsidRPr="003E37C9" w:rsidRDefault="003E37C9" w:rsidP="003E37C9">
            <w:pPr>
              <w:jc w:val="center"/>
              <w:rPr>
                <w:rFonts w:ascii="Arial" w:hAnsi="Arial" w:cs="Arial"/>
                <w:szCs w:val="20"/>
                <w:lang w:val="fr-FR"/>
              </w:rPr>
            </w:pPr>
            <w:r w:rsidRPr="003E37C9">
              <w:rPr>
                <w:rFonts w:ascii="Arial" w:hAnsi="Arial" w:cs="Arial"/>
                <w:b/>
                <w:bCs/>
                <w:szCs w:val="20"/>
                <w:lang w:val="fr-FR"/>
              </w:rPr>
              <w:t>Được phép để trống (Y/N)</w:t>
            </w:r>
          </w:p>
        </w:tc>
        <w:tc>
          <w:tcPr>
            <w:tcW w:w="756" w:type="pct"/>
            <w:shd w:val="clear" w:color="auto" w:fill="BFBFBF" w:themeFill="background1" w:themeFillShade="BF"/>
            <w:vAlign w:val="center"/>
          </w:tcPr>
          <w:p w14:paraId="06A2A728" w14:textId="4E094DAC" w:rsidR="003E37C9" w:rsidRPr="003E37C9" w:rsidRDefault="003E37C9" w:rsidP="003E37C9">
            <w:pPr>
              <w:jc w:val="center"/>
              <w:rPr>
                <w:rFonts w:ascii="Arial" w:hAnsi="Arial" w:cs="Arial"/>
                <w:szCs w:val="20"/>
              </w:rPr>
            </w:pPr>
            <w:r w:rsidRPr="003E37C9">
              <w:rPr>
                <w:rFonts w:ascii="Arial" w:hAnsi="Arial" w:cs="Arial"/>
                <w:b/>
                <w:bCs/>
                <w:szCs w:val="20"/>
              </w:rPr>
              <w:t>Thông tin mặc định</w:t>
            </w:r>
          </w:p>
        </w:tc>
        <w:tc>
          <w:tcPr>
            <w:tcW w:w="1219" w:type="pct"/>
            <w:shd w:val="clear" w:color="auto" w:fill="BFBFBF" w:themeFill="background1" w:themeFillShade="BF"/>
            <w:vAlign w:val="center"/>
          </w:tcPr>
          <w:p w14:paraId="28F35B96" w14:textId="55F5AF80" w:rsidR="003E37C9" w:rsidRPr="003E37C9" w:rsidRDefault="003E37C9" w:rsidP="003E37C9">
            <w:pPr>
              <w:jc w:val="center"/>
              <w:rPr>
                <w:rFonts w:ascii="Arial" w:hAnsi="Arial" w:cs="Arial"/>
                <w:szCs w:val="20"/>
              </w:rPr>
            </w:pPr>
            <w:r w:rsidRPr="003E37C9">
              <w:rPr>
                <w:rFonts w:ascii="Arial" w:hAnsi="Arial" w:cs="Arial"/>
                <w:b/>
                <w:bCs/>
                <w:szCs w:val="20"/>
              </w:rPr>
              <w:t>Mô tả</w:t>
            </w:r>
          </w:p>
        </w:tc>
      </w:tr>
      <w:tr w:rsidR="003E37C9" w:rsidRPr="00547B2B" w14:paraId="4A5EE486" w14:textId="77777777" w:rsidTr="003E37C9">
        <w:trPr>
          <w:trHeight w:val="72"/>
        </w:trPr>
        <w:tc>
          <w:tcPr>
            <w:tcW w:w="906" w:type="pct"/>
            <w:vAlign w:val="center"/>
          </w:tcPr>
          <w:p w14:paraId="67D73185" w14:textId="4D5AB08B" w:rsidR="003E37C9" w:rsidRPr="003E37C9" w:rsidRDefault="003E37C9" w:rsidP="003E37C9">
            <w:pPr>
              <w:rPr>
                <w:rFonts w:ascii="Arial" w:hAnsi="Arial" w:cs="Arial"/>
                <w:sz w:val="16"/>
                <w:szCs w:val="16"/>
              </w:rPr>
            </w:pPr>
            <w:r w:rsidRPr="003E37C9">
              <w:rPr>
                <w:rFonts w:ascii="Arial" w:hAnsi="Arial" w:cs="Arial"/>
                <w:sz w:val="16"/>
                <w:szCs w:val="16"/>
              </w:rPr>
              <w:t>order_id</w:t>
            </w:r>
          </w:p>
        </w:tc>
        <w:tc>
          <w:tcPr>
            <w:tcW w:w="833" w:type="pct"/>
            <w:vAlign w:val="center"/>
          </w:tcPr>
          <w:p w14:paraId="4593A8C9" w14:textId="2B33A5AE" w:rsidR="003E37C9" w:rsidRPr="003E37C9" w:rsidRDefault="003E37C9" w:rsidP="003E37C9">
            <w:pPr>
              <w:rPr>
                <w:rFonts w:ascii="Arial" w:hAnsi="Arial" w:cs="Arial"/>
                <w:sz w:val="16"/>
                <w:szCs w:val="16"/>
              </w:rPr>
            </w:pPr>
            <w:r w:rsidRPr="003E37C9">
              <w:rPr>
                <w:rFonts w:ascii="Arial" w:hAnsi="Arial" w:cs="Arial"/>
                <w:sz w:val="16"/>
                <w:szCs w:val="16"/>
              </w:rPr>
              <w:t>INT</w:t>
            </w:r>
          </w:p>
        </w:tc>
        <w:tc>
          <w:tcPr>
            <w:tcW w:w="660" w:type="pct"/>
            <w:vAlign w:val="center"/>
          </w:tcPr>
          <w:p w14:paraId="4CBF0F52" w14:textId="77777777" w:rsidR="003E37C9" w:rsidRPr="003E37C9" w:rsidRDefault="003E37C9" w:rsidP="003E37C9">
            <w:pPr>
              <w:rPr>
                <w:rFonts w:ascii="Arial" w:hAnsi="Arial" w:cs="Arial"/>
                <w:sz w:val="16"/>
                <w:szCs w:val="16"/>
              </w:rPr>
            </w:pPr>
          </w:p>
        </w:tc>
        <w:tc>
          <w:tcPr>
            <w:tcW w:w="625" w:type="pct"/>
            <w:vAlign w:val="center"/>
          </w:tcPr>
          <w:p w14:paraId="58BB90A2" w14:textId="7767CE3D" w:rsidR="003E37C9" w:rsidRPr="003E37C9" w:rsidRDefault="003E37C9" w:rsidP="003E37C9">
            <w:pPr>
              <w:rPr>
                <w:rFonts w:ascii="Arial" w:hAnsi="Arial" w:cs="Arial"/>
                <w:sz w:val="16"/>
                <w:szCs w:val="16"/>
              </w:rPr>
            </w:pPr>
            <w:r w:rsidRPr="003E37C9">
              <w:rPr>
                <w:rFonts w:ascii="Arial" w:hAnsi="Arial" w:cs="Arial"/>
                <w:sz w:val="16"/>
                <w:szCs w:val="16"/>
              </w:rPr>
              <w:t>N</w:t>
            </w:r>
          </w:p>
        </w:tc>
        <w:tc>
          <w:tcPr>
            <w:tcW w:w="756" w:type="pct"/>
            <w:vAlign w:val="center"/>
          </w:tcPr>
          <w:p w14:paraId="2EA87A82" w14:textId="76467F74" w:rsidR="003E37C9" w:rsidRPr="003E37C9" w:rsidRDefault="003E37C9" w:rsidP="003E37C9">
            <w:pPr>
              <w:rPr>
                <w:rFonts w:ascii="Arial" w:hAnsi="Arial" w:cs="Arial"/>
                <w:sz w:val="16"/>
                <w:szCs w:val="16"/>
              </w:rPr>
            </w:pPr>
          </w:p>
        </w:tc>
        <w:tc>
          <w:tcPr>
            <w:tcW w:w="1219" w:type="pct"/>
            <w:vAlign w:val="center"/>
          </w:tcPr>
          <w:p w14:paraId="10709709" w14:textId="645FE5AE" w:rsidR="003E37C9" w:rsidRPr="003E37C9" w:rsidRDefault="003E37C9" w:rsidP="003E37C9">
            <w:pPr>
              <w:rPr>
                <w:rFonts w:ascii="Arial" w:hAnsi="Arial" w:cs="Arial"/>
                <w:sz w:val="16"/>
                <w:szCs w:val="16"/>
                <w:lang w:val="vi-VN"/>
              </w:rPr>
            </w:pPr>
            <w:r w:rsidRPr="003E37C9">
              <w:rPr>
                <w:rFonts w:ascii="Arial" w:hAnsi="Arial" w:cs="Arial"/>
                <w:sz w:val="16"/>
                <w:szCs w:val="16"/>
              </w:rPr>
              <w:t>Mã đơn hàng (khóa ngoại)</w:t>
            </w:r>
          </w:p>
        </w:tc>
      </w:tr>
      <w:tr w:rsidR="003E37C9" w:rsidRPr="00547B2B" w14:paraId="181B1562" w14:textId="77777777" w:rsidTr="003E37C9">
        <w:trPr>
          <w:trHeight w:val="72"/>
        </w:trPr>
        <w:tc>
          <w:tcPr>
            <w:tcW w:w="906" w:type="pct"/>
            <w:vAlign w:val="center"/>
          </w:tcPr>
          <w:p w14:paraId="3571C19F" w14:textId="4DFB373A" w:rsidR="003E37C9" w:rsidRPr="003E37C9" w:rsidRDefault="003E37C9" w:rsidP="003E37C9">
            <w:pPr>
              <w:rPr>
                <w:rFonts w:ascii="Arial" w:hAnsi="Arial" w:cs="Arial"/>
                <w:sz w:val="16"/>
                <w:szCs w:val="16"/>
                <w:lang w:val="vi-VN"/>
              </w:rPr>
            </w:pPr>
            <w:r w:rsidRPr="003E37C9">
              <w:rPr>
                <w:rFonts w:ascii="Arial" w:hAnsi="Arial" w:cs="Arial"/>
                <w:sz w:val="16"/>
                <w:szCs w:val="16"/>
              </w:rPr>
              <w:t>product_id</w:t>
            </w:r>
          </w:p>
        </w:tc>
        <w:tc>
          <w:tcPr>
            <w:tcW w:w="833" w:type="pct"/>
            <w:vAlign w:val="center"/>
          </w:tcPr>
          <w:p w14:paraId="681DBB8A" w14:textId="39827EF1" w:rsidR="003E37C9" w:rsidRPr="003E37C9" w:rsidRDefault="003E37C9" w:rsidP="003E37C9">
            <w:pPr>
              <w:rPr>
                <w:rFonts w:ascii="Arial" w:hAnsi="Arial" w:cs="Arial"/>
                <w:sz w:val="16"/>
                <w:szCs w:val="16"/>
                <w:lang w:val="vi-VN"/>
              </w:rPr>
            </w:pPr>
            <w:r w:rsidRPr="003E37C9">
              <w:rPr>
                <w:rFonts w:ascii="Arial" w:hAnsi="Arial" w:cs="Arial"/>
                <w:sz w:val="16"/>
                <w:szCs w:val="16"/>
              </w:rPr>
              <w:t>INT</w:t>
            </w:r>
          </w:p>
        </w:tc>
        <w:tc>
          <w:tcPr>
            <w:tcW w:w="660" w:type="pct"/>
            <w:vAlign w:val="center"/>
          </w:tcPr>
          <w:p w14:paraId="57B0819C" w14:textId="48AE64DF" w:rsidR="003E37C9" w:rsidRPr="003E37C9" w:rsidRDefault="003E37C9" w:rsidP="003E37C9">
            <w:pPr>
              <w:rPr>
                <w:rFonts w:ascii="Arial" w:hAnsi="Arial" w:cs="Arial"/>
                <w:sz w:val="16"/>
                <w:szCs w:val="16"/>
                <w:lang w:val="vi-VN"/>
              </w:rPr>
            </w:pPr>
          </w:p>
        </w:tc>
        <w:tc>
          <w:tcPr>
            <w:tcW w:w="625" w:type="pct"/>
            <w:vAlign w:val="center"/>
          </w:tcPr>
          <w:p w14:paraId="29692DC4" w14:textId="5E4CB958" w:rsidR="003E37C9" w:rsidRPr="003E37C9" w:rsidRDefault="003E37C9" w:rsidP="003E37C9">
            <w:pPr>
              <w:rPr>
                <w:rFonts w:ascii="Arial" w:hAnsi="Arial" w:cs="Arial"/>
                <w:sz w:val="16"/>
                <w:szCs w:val="16"/>
              </w:rPr>
            </w:pPr>
            <w:r w:rsidRPr="003E37C9">
              <w:rPr>
                <w:rFonts w:ascii="Arial" w:hAnsi="Arial" w:cs="Arial"/>
                <w:sz w:val="16"/>
                <w:szCs w:val="16"/>
              </w:rPr>
              <w:t>N</w:t>
            </w:r>
          </w:p>
        </w:tc>
        <w:tc>
          <w:tcPr>
            <w:tcW w:w="756" w:type="pct"/>
            <w:vAlign w:val="center"/>
          </w:tcPr>
          <w:p w14:paraId="430D87DA" w14:textId="77777777" w:rsidR="003E37C9" w:rsidRPr="003E37C9" w:rsidRDefault="003E37C9" w:rsidP="003E37C9">
            <w:pPr>
              <w:rPr>
                <w:rFonts w:ascii="Arial" w:hAnsi="Arial" w:cs="Arial"/>
                <w:sz w:val="16"/>
                <w:szCs w:val="16"/>
              </w:rPr>
            </w:pPr>
          </w:p>
        </w:tc>
        <w:tc>
          <w:tcPr>
            <w:tcW w:w="1219" w:type="pct"/>
            <w:vAlign w:val="center"/>
          </w:tcPr>
          <w:p w14:paraId="79219341" w14:textId="406F3DFC" w:rsidR="003E37C9" w:rsidRPr="003E37C9" w:rsidRDefault="003E37C9" w:rsidP="003E37C9">
            <w:pPr>
              <w:rPr>
                <w:rFonts w:ascii="Arial" w:hAnsi="Arial" w:cs="Arial"/>
                <w:sz w:val="16"/>
                <w:szCs w:val="16"/>
                <w:lang w:val="vi-VN"/>
              </w:rPr>
            </w:pPr>
            <w:r w:rsidRPr="003E37C9">
              <w:rPr>
                <w:rFonts w:ascii="Arial" w:hAnsi="Arial" w:cs="Arial"/>
                <w:sz w:val="16"/>
                <w:szCs w:val="16"/>
              </w:rPr>
              <w:t>Mã sản phẩm (khóa ngoại)</w:t>
            </w:r>
          </w:p>
        </w:tc>
      </w:tr>
      <w:tr w:rsidR="003E37C9" w:rsidRPr="00547B2B" w14:paraId="070B3669" w14:textId="77777777" w:rsidTr="003E37C9">
        <w:trPr>
          <w:trHeight w:val="72"/>
        </w:trPr>
        <w:tc>
          <w:tcPr>
            <w:tcW w:w="906" w:type="pct"/>
            <w:vAlign w:val="center"/>
          </w:tcPr>
          <w:p w14:paraId="62101250" w14:textId="06A9BE4C" w:rsidR="003E37C9" w:rsidRPr="003E37C9" w:rsidRDefault="003E37C9" w:rsidP="003E37C9">
            <w:pPr>
              <w:rPr>
                <w:rFonts w:ascii="Arial" w:hAnsi="Arial" w:cs="Arial"/>
                <w:sz w:val="16"/>
                <w:szCs w:val="16"/>
                <w:lang w:val="vi-VN"/>
              </w:rPr>
            </w:pPr>
            <w:r w:rsidRPr="003E37C9">
              <w:rPr>
                <w:rFonts w:ascii="Arial" w:hAnsi="Arial" w:cs="Arial"/>
                <w:sz w:val="16"/>
                <w:szCs w:val="16"/>
              </w:rPr>
              <w:t>quantity</w:t>
            </w:r>
          </w:p>
        </w:tc>
        <w:tc>
          <w:tcPr>
            <w:tcW w:w="833" w:type="pct"/>
            <w:vAlign w:val="center"/>
          </w:tcPr>
          <w:p w14:paraId="1D9B6C5E" w14:textId="38F6239B" w:rsidR="003E37C9" w:rsidRPr="003E37C9" w:rsidRDefault="003E37C9" w:rsidP="003E37C9">
            <w:pPr>
              <w:rPr>
                <w:rFonts w:ascii="Arial" w:hAnsi="Arial" w:cs="Arial"/>
                <w:sz w:val="16"/>
                <w:szCs w:val="16"/>
                <w:lang w:val="vi-VN"/>
              </w:rPr>
            </w:pPr>
            <w:r w:rsidRPr="003E37C9">
              <w:rPr>
                <w:rFonts w:ascii="Arial" w:hAnsi="Arial" w:cs="Arial"/>
                <w:sz w:val="16"/>
                <w:szCs w:val="16"/>
              </w:rPr>
              <w:t>INT</w:t>
            </w:r>
          </w:p>
        </w:tc>
        <w:tc>
          <w:tcPr>
            <w:tcW w:w="660" w:type="pct"/>
            <w:vAlign w:val="center"/>
          </w:tcPr>
          <w:p w14:paraId="6E991BCD" w14:textId="698FADE6" w:rsidR="003E37C9" w:rsidRPr="003E37C9" w:rsidRDefault="003E37C9" w:rsidP="003E37C9">
            <w:pPr>
              <w:rPr>
                <w:rFonts w:ascii="Arial" w:hAnsi="Arial" w:cs="Arial"/>
                <w:sz w:val="16"/>
                <w:szCs w:val="16"/>
                <w:lang w:val="vi-VN"/>
              </w:rPr>
            </w:pPr>
          </w:p>
        </w:tc>
        <w:tc>
          <w:tcPr>
            <w:tcW w:w="625" w:type="pct"/>
            <w:vAlign w:val="center"/>
          </w:tcPr>
          <w:p w14:paraId="02CC7685" w14:textId="55C0BB69" w:rsidR="003E37C9" w:rsidRPr="003E37C9" w:rsidRDefault="003E37C9" w:rsidP="003E37C9">
            <w:pPr>
              <w:rPr>
                <w:rFonts w:ascii="Arial" w:hAnsi="Arial" w:cs="Arial"/>
                <w:sz w:val="16"/>
                <w:szCs w:val="16"/>
              </w:rPr>
            </w:pPr>
            <w:r w:rsidRPr="003E37C9">
              <w:rPr>
                <w:rFonts w:ascii="Arial" w:hAnsi="Arial" w:cs="Arial"/>
                <w:sz w:val="16"/>
                <w:szCs w:val="16"/>
              </w:rPr>
              <w:t>Y</w:t>
            </w:r>
          </w:p>
        </w:tc>
        <w:tc>
          <w:tcPr>
            <w:tcW w:w="756" w:type="pct"/>
            <w:vAlign w:val="center"/>
          </w:tcPr>
          <w:p w14:paraId="78EB8748" w14:textId="77777777" w:rsidR="003E37C9" w:rsidRPr="003E37C9" w:rsidRDefault="003E37C9" w:rsidP="003E37C9">
            <w:pPr>
              <w:rPr>
                <w:rFonts w:ascii="Arial" w:hAnsi="Arial" w:cs="Arial"/>
                <w:sz w:val="16"/>
                <w:szCs w:val="16"/>
              </w:rPr>
            </w:pPr>
          </w:p>
        </w:tc>
        <w:tc>
          <w:tcPr>
            <w:tcW w:w="1219" w:type="pct"/>
            <w:vAlign w:val="center"/>
          </w:tcPr>
          <w:p w14:paraId="7EB1D37C" w14:textId="5DE29DA2" w:rsidR="003E37C9" w:rsidRPr="003E37C9" w:rsidRDefault="003E37C9" w:rsidP="003E37C9">
            <w:pPr>
              <w:rPr>
                <w:rFonts w:ascii="Arial" w:hAnsi="Arial" w:cs="Arial"/>
                <w:sz w:val="16"/>
                <w:szCs w:val="16"/>
                <w:lang w:val="vi-VN"/>
              </w:rPr>
            </w:pPr>
            <w:r w:rsidRPr="003E37C9">
              <w:rPr>
                <w:rFonts w:ascii="Arial" w:hAnsi="Arial" w:cs="Arial"/>
                <w:sz w:val="16"/>
                <w:szCs w:val="16"/>
              </w:rPr>
              <w:t>Số lượng sản phẩm được mua</w:t>
            </w:r>
          </w:p>
        </w:tc>
      </w:tr>
    </w:tbl>
    <w:p w14:paraId="06DDBA4F" w14:textId="77777777" w:rsidR="003E37C9" w:rsidRPr="00B704C0" w:rsidRDefault="003E37C9" w:rsidP="003E37C9">
      <w:pPr>
        <w:rPr>
          <w:lang w:val="vi-VN"/>
        </w:rPr>
      </w:pPr>
    </w:p>
    <w:p w14:paraId="0C2A3E2E" w14:textId="29645097" w:rsidR="003E37C9" w:rsidRPr="003E37C9" w:rsidRDefault="003E37C9" w:rsidP="003E37C9">
      <w:pPr>
        <w:pStyle w:val="FISHeading3"/>
        <w:numPr>
          <w:ilvl w:val="0"/>
          <w:numId w:val="0"/>
        </w:numPr>
        <w:tabs>
          <w:tab w:val="num" w:pos="2723"/>
        </w:tabs>
        <w:ind w:left="720"/>
      </w:pPr>
      <w:r>
        <w:t xml:space="preserve">ll.2.6. </w:t>
      </w:r>
      <w:r w:rsidRPr="003E37C9">
        <w:rPr>
          <w:lang w:val="en-US"/>
        </w:rPr>
        <w:t xml:space="preserve">Bảng </w:t>
      </w:r>
      <w:r>
        <w:rPr>
          <w:lang w:val="en-US"/>
        </w:rPr>
        <w:t>Cart</w:t>
      </w:r>
    </w:p>
    <w:tbl>
      <w:tblPr>
        <w:tblW w:w="5015" w:type="pct"/>
        <w:tblInd w:w="-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29" w:type="dxa"/>
          <w:left w:w="75" w:type="dxa"/>
          <w:bottom w:w="14" w:type="dxa"/>
          <w:right w:w="75" w:type="dxa"/>
        </w:tblCellMar>
        <w:tblLook w:val="0000" w:firstRow="0" w:lastRow="0" w:firstColumn="0" w:lastColumn="0" w:noHBand="0" w:noVBand="0"/>
      </w:tblPr>
      <w:tblGrid>
        <w:gridCol w:w="1562"/>
        <w:gridCol w:w="1416"/>
        <w:gridCol w:w="1275"/>
        <w:gridCol w:w="1417"/>
        <w:gridCol w:w="1417"/>
        <w:gridCol w:w="2285"/>
      </w:tblGrid>
      <w:tr w:rsidR="003E37C9" w:rsidRPr="00547B2B" w14:paraId="79459BFC" w14:textId="77777777" w:rsidTr="003E37C9">
        <w:trPr>
          <w:trHeight w:val="72"/>
          <w:tblHeader/>
        </w:trPr>
        <w:tc>
          <w:tcPr>
            <w:tcW w:w="833" w:type="pct"/>
            <w:shd w:val="clear" w:color="auto" w:fill="BFBFBF" w:themeFill="background1" w:themeFillShade="BF"/>
            <w:vAlign w:val="center"/>
          </w:tcPr>
          <w:p w14:paraId="4BA02E39" w14:textId="1E5A0A36" w:rsidR="003E37C9" w:rsidRPr="003E37C9" w:rsidRDefault="003E37C9" w:rsidP="003E37C9">
            <w:pPr>
              <w:jc w:val="center"/>
              <w:rPr>
                <w:rFonts w:ascii="Arial" w:hAnsi="Arial" w:cs="Arial"/>
                <w:szCs w:val="20"/>
              </w:rPr>
            </w:pPr>
            <w:r w:rsidRPr="003E37C9">
              <w:rPr>
                <w:rFonts w:ascii="Arial" w:hAnsi="Arial" w:cs="Arial"/>
                <w:b/>
                <w:bCs/>
                <w:szCs w:val="20"/>
              </w:rPr>
              <w:t>Tên trường</w:t>
            </w:r>
          </w:p>
        </w:tc>
        <w:tc>
          <w:tcPr>
            <w:tcW w:w="755" w:type="pct"/>
            <w:shd w:val="clear" w:color="auto" w:fill="BFBFBF" w:themeFill="background1" w:themeFillShade="BF"/>
            <w:vAlign w:val="center"/>
          </w:tcPr>
          <w:p w14:paraId="5B1A0D6F" w14:textId="4E1B8923" w:rsidR="003E37C9" w:rsidRPr="003E37C9" w:rsidRDefault="003E37C9" w:rsidP="003E37C9">
            <w:pPr>
              <w:jc w:val="center"/>
              <w:rPr>
                <w:rFonts w:ascii="Arial" w:hAnsi="Arial" w:cs="Arial"/>
                <w:szCs w:val="20"/>
              </w:rPr>
            </w:pPr>
            <w:r w:rsidRPr="003E37C9">
              <w:rPr>
                <w:rFonts w:ascii="Arial" w:hAnsi="Arial" w:cs="Arial"/>
                <w:b/>
                <w:bCs/>
                <w:szCs w:val="20"/>
              </w:rPr>
              <w:t>Kiểu dữ liệu</w:t>
            </w:r>
          </w:p>
        </w:tc>
        <w:tc>
          <w:tcPr>
            <w:tcW w:w="680" w:type="pct"/>
            <w:shd w:val="clear" w:color="auto" w:fill="BFBFBF" w:themeFill="background1" w:themeFillShade="BF"/>
            <w:vAlign w:val="center"/>
          </w:tcPr>
          <w:p w14:paraId="1182352B" w14:textId="0016961B" w:rsidR="003E37C9" w:rsidRPr="003E37C9" w:rsidRDefault="003E37C9" w:rsidP="003E37C9">
            <w:pPr>
              <w:jc w:val="center"/>
              <w:rPr>
                <w:rFonts w:ascii="Arial" w:hAnsi="Arial" w:cs="Arial"/>
                <w:szCs w:val="20"/>
              </w:rPr>
            </w:pPr>
            <w:r w:rsidRPr="003E37C9">
              <w:rPr>
                <w:rFonts w:ascii="Arial" w:hAnsi="Arial" w:cs="Arial"/>
                <w:b/>
                <w:bCs/>
                <w:szCs w:val="20"/>
              </w:rPr>
              <w:t>Kích thước</w:t>
            </w:r>
          </w:p>
        </w:tc>
        <w:tc>
          <w:tcPr>
            <w:tcW w:w="756" w:type="pct"/>
            <w:shd w:val="clear" w:color="auto" w:fill="BFBFBF" w:themeFill="background1" w:themeFillShade="BF"/>
            <w:vAlign w:val="center"/>
          </w:tcPr>
          <w:p w14:paraId="4B3E5DEE" w14:textId="145FF270" w:rsidR="003E37C9" w:rsidRPr="003E37C9" w:rsidRDefault="003E37C9" w:rsidP="003E37C9">
            <w:pPr>
              <w:jc w:val="center"/>
              <w:rPr>
                <w:rFonts w:ascii="Arial" w:hAnsi="Arial" w:cs="Arial"/>
                <w:szCs w:val="20"/>
                <w:lang w:val="fr-FR"/>
              </w:rPr>
            </w:pPr>
            <w:r w:rsidRPr="003E37C9">
              <w:rPr>
                <w:rFonts w:ascii="Arial" w:hAnsi="Arial" w:cs="Arial"/>
                <w:b/>
                <w:bCs/>
                <w:szCs w:val="20"/>
                <w:lang w:val="fr-FR"/>
              </w:rPr>
              <w:t>Được phép để trống (Y/N)</w:t>
            </w:r>
          </w:p>
        </w:tc>
        <w:tc>
          <w:tcPr>
            <w:tcW w:w="756" w:type="pct"/>
            <w:shd w:val="clear" w:color="auto" w:fill="BFBFBF" w:themeFill="background1" w:themeFillShade="BF"/>
            <w:vAlign w:val="center"/>
          </w:tcPr>
          <w:p w14:paraId="32A64CDA" w14:textId="3A46D2E0" w:rsidR="003E37C9" w:rsidRPr="003E37C9" w:rsidRDefault="003E37C9" w:rsidP="003E37C9">
            <w:pPr>
              <w:jc w:val="center"/>
              <w:rPr>
                <w:rFonts w:ascii="Arial" w:hAnsi="Arial" w:cs="Arial"/>
                <w:szCs w:val="20"/>
              </w:rPr>
            </w:pPr>
            <w:r w:rsidRPr="003E37C9">
              <w:rPr>
                <w:rFonts w:ascii="Arial" w:hAnsi="Arial" w:cs="Arial"/>
                <w:b/>
                <w:bCs/>
                <w:szCs w:val="20"/>
              </w:rPr>
              <w:t>Thông tin mặc định</w:t>
            </w:r>
          </w:p>
        </w:tc>
        <w:tc>
          <w:tcPr>
            <w:tcW w:w="1219" w:type="pct"/>
            <w:shd w:val="clear" w:color="auto" w:fill="BFBFBF" w:themeFill="background1" w:themeFillShade="BF"/>
            <w:vAlign w:val="center"/>
          </w:tcPr>
          <w:p w14:paraId="30DF156C" w14:textId="17845023" w:rsidR="003E37C9" w:rsidRPr="003E37C9" w:rsidRDefault="003E37C9" w:rsidP="003E37C9">
            <w:pPr>
              <w:jc w:val="center"/>
              <w:rPr>
                <w:rFonts w:ascii="Arial" w:hAnsi="Arial" w:cs="Arial"/>
                <w:szCs w:val="20"/>
              </w:rPr>
            </w:pPr>
            <w:r w:rsidRPr="003E37C9">
              <w:rPr>
                <w:rFonts w:ascii="Arial" w:hAnsi="Arial" w:cs="Arial"/>
                <w:b/>
                <w:bCs/>
                <w:szCs w:val="20"/>
              </w:rPr>
              <w:t>Mô tả</w:t>
            </w:r>
          </w:p>
        </w:tc>
      </w:tr>
      <w:tr w:rsidR="003E37C9" w:rsidRPr="00547B2B" w14:paraId="588D5D9A" w14:textId="77777777" w:rsidTr="003E37C9">
        <w:trPr>
          <w:trHeight w:val="72"/>
        </w:trPr>
        <w:tc>
          <w:tcPr>
            <w:tcW w:w="833" w:type="pct"/>
            <w:vAlign w:val="center"/>
          </w:tcPr>
          <w:p w14:paraId="7E7E04E2" w14:textId="73ADFE7C" w:rsidR="003E37C9" w:rsidRPr="003E37C9" w:rsidRDefault="003E37C9" w:rsidP="003E37C9">
            <w:pPr>
              <w:rPr>
                <w:rFonts w:ascii="Arial" w:hAnsi="Arial" w:cs="Arial"/>
                <w:sz w:val="16"/>
                <w:szCs w:val="16"/>
              </w:rPr>
            </w:pPr>
            <w:r w:rsidRPr="003E37C9">
              <w:rPr>
                <w:rFonts w:ascii="Arial" w:hAnsi="Arial" w:cs="Arial"/>
                <w:sz w:val="16"/>
                <w:szCs w:val="16"/>
              </w:rPr>
              <w:t>user_id</w:t>
            </w:r>
          </w:p>
        </w:tc>
        <w:tc>
          <w:tcPr>
            <w:tcW w:w="755" w:type="pct"/>
            <w:vAlign w:val="center"/>
          </w:tcPr>
          <w:p w14:paraId="438E597F" w14:textId="6B97289F" w:rsidR="003E37C9" w:rsidRPr="003E37C9" w:rsidRDefault="003E37C9" w:rsidP="003E37C9">
            <w:pPr>
              <w:rPr>
                <w:rFonts w:ascii="Arial" w:hAnsi="Arial" w:cs="Arial"/>
                <w:sz w:val="16"/>
                <w:szCs w:val="16"/>
              </w:rPr>
            </w:pPr>
            <w:r w:rsidRPr="003E37C9">
              <w:rPr>
                <w:rFonts w:ascii="Arial" w:hAnsi="Arial" w:cs="Arial"/>
                <w:sz w:val="16"/>
                <w:szCs w:val="16"/>
              </w:rPr>
              <w:t>INT</w:t>
            </w:r>
          </w:p>
        </w:tc>
        <w:tc>
          <w:tcPr>
            <w:tcW w:w="680" w:type="pct"/>
            <w:vAlign w:val="center"/>
          </w:tcPr>
          <w:p w14:paraId="470C3FAB" w14:textId="77777777" w:rsidR="003E37C9" w:rsidRPr="003E37C9" w:rsidRDefault="003E37C9" w:rsidP="003E37C9">
            <w:pPr>
              <w:rPr>
                <w:rFonts w:ascii="Arial" w:hAnsi="Arial" w:cs="Arial"/>
                <w:sz w:val="16"/>
                <w:szCs w:val="16"/>
              </w:rPr>
            </w:pPr>
          </w:p>
        </w:tc>
        <w:tc>
          <w:tcPr>
            <w:tcW w:w="756" w:type="pct"/>
            <w:vAlign w:val="center"/>
          </w:tcPr>
          <w:p w14:paraId="3BF3577E" w14:textId="56970172" w:rsidR="003E37C9" w:rsidRPr="003E37C9" w:rsidRDefault="003E37C9" w:rsidP="003E37C9">
            <w:pPr>
              <w:rPr>
                <w:rFonts w:ascii="Arial" w:hAnsi="Arial" w:cs="Arial"/>
                <w:sz w:val="16"/>
                <w:szCs w:val="16"/>
              </w:rPr>
            </w:pPr>
            <w:r w:rsidRPr="003E37C9">
              <w:rPr>
                <w:rFonts w:ascii="Arial" w:hAnsi="Arial" w:cs="Arial"/>
                <w:sz w:val="16"/>
                <w:szCs w:val="16"/>
              </w:rPr>
              <w:t>N</w:t>
            </w:r>
          </w:p>
        </w:tc>
        <w:tc>
          <w:tcPr>
            <w:tcW w:w="756" w:type="pct"/>
            <w:vAlign w:val="center"/>
          </w:tcPr>
          <w:p w14:paraId="0170447C" w14:textId="77777777" w:rsidR="003E37C9" w:rsidRPr="003E37C9" w:rsidRDefault="003E37C9" w:rsidP="003E37C9">
            <w:pPr>
              <w:rPr>
                <w:rFonts w:ascii="Arial" w:hAnsi="Arial" w:cs="Arial"/>
                <w:sz w:val="16"/>
                <w:szCs w:val="16"/>
              </w:rPr>
            </w:pPr>
          </w:p>
        </w:tc>
        <w:tc>
          <w:tcPr>
            <w:tcW w:w="1219" w:type="pct"/>
            <w:vAlign w:val="center"/>
          </w:tcPr>
          <w:p w14:paraId="4AFFF601" w14:textId="1F133BE6" w:rsidR="003E37C9" w:rsidRPr="003E37C9" w:rsidRDefault="003E37C9" w:rsidP="003E37C9">
            <w:pPr>
              <w:rPr>
                <w:rFonts w:ascii="Arial" w:hAnsi="Arial" w:cs="Arial"/>
                <w:sz w:val="16"/>
                <w:szCs w:val="16"/>
                <w:lang w:val="vi-VN"/>
              </w:rPr>
            </w:pPr>
            <w:r w:rsidRPr="003E37C9">
              <w:rPr>
                <w:rFonts w:ascii="Arial" w:hAnsi="Arial" w:cs="Arial"/>
                <w:sz w:val="16"/>
                <w:szCs w:val="16"/>
              </w:rPr>
              <w:t>Mã người dùng</w:t>
            </w:r>
          </w:p>
        </w:tc>
      </w:tr>
      <w:tr w:rsidR="003E37C9" w:rsidRPr="00547B2B" w14:paraId="628463EB" w14:textId="77777777" w:rsidTr="003E37C9">
        <w:trPr>
          <w:trHeight w:val="72"/>
        </w:trPr>
        <w:tc>
          <w:tcPr>
            <w:tcW w:w="833" w:type="pct"/>
            <w:vAlign w:val="center"/>
          </w:tcPr>
          <w:p w14:paraId="424CCF10" w14:textId="1A6BA8DF" w:rsidR="003E37C9" w:rsidRPr="003E37C9" w:rsidRDefault="003E37C9" w:rsidP="003E37C9">
            <w:pPr>
              <w:rPr>
                <w:rFonts w:ascii="Arial" w:hAnsi="Arial" w:cs="Arial"/>
                <w:sz w:val="16"/>
                <w:szCs w:val="16"/>
                <w:lang w:val="vi-VN"/>
              </w:rPr>
            </w:pPr>
            <w:r w:rsidRPr="003E37C9">
              <w:rPr>
                <w:rFonts w:ascii="Arial" w:hAnsi="Arial" w:cs="Arial"/>
                <w:sz w:val="16"/>
                <w:szCs w:val="16"/>
              </w:rPr>
              <w:t>product_id</w:t>
            </w:r>
          </w:p>
        </w:tc>
        <w:tc>
          <w:tcPr>
            <w:tcW w:w="755" w:type="pct"/>
            <w:vAlign w:val="center"/>
          </w:tcPr>
          <w:p w14:paraId="17B064CB" w14:textId="6858B33F" w:rsidR="003E37C9" w:rsidRPr="003E37C9" w:rsidRDefault="003E37C9" w:rsidP="003E37C9">
            <w:pPr>
              <w:rPr>
                <w:rFonts w:ascii="Arial" w:hAnsi="Arial" w:cs="Arial"/>
                <w:sz w:val="16"/>
                <w:szCs w:val="16"/>
                <w:lang w:val="vi-VN"/>
              </w:rPr>
            </w:pPr>
            <w:r w:rsidRPr="003E37C9">
              <w:rPr>
                <w:rFonts w:ascii="Arial" w:hAnsi="Arial" w:cs="Arial"/>
                <w:sz w:val="16"/>
                <w:szCs w:val="16"/>
              </w:rPr>
              <w:t>INT</w:t>
            </w:r>
          </w:p>
        </w:tc>
        <w:tc>
          <w:tcPr>
            <w:tcW w:w="680" w:type="pct"/>
            <w:vAlign w:val="center"/>
          </w:tcPr>
          <w:p w14:paraId="65177A43" w14:textId="77777777" w:rsidR="003E37C9" w:rsidRPr="003E37C9" w:rsidRDefault="003E37C9" w:rsidP="003E37C9">
            <w:pPr>
              <w:rPr>
                <w:rFonts w:ascii="Arial" w:hAnsi="Arial" w:cs="Arial"/>
                <w:sz w:val="16"/>
                <w:szCs w:val="16"/>
                <w:lang w:val="vi-VN"/>
              </w:rPr>
            </w:pPr>
          </w:p>
        </w:tc>
        <w:tc>
          <w:tcPr>
            <w:tcW w:w="756" w:type="pct"/>
            <w:vAlign w:val="center"/>
          </w:tcPr>
          <w:p w14:paraId="50BA5739" w14:textId="3D39227E" w:rsidR="003E37C9" w:rsidRPr="003E37C9" w:rsidRDefault="003E37C9" w:rsidP="003E37C9">
            <w:pPr>
              <w:rPr>
                <w:rFonts w:ascii="Arial" w:hAnsi="Arial" w:cs="Arial"/>
                <w:sz w:val="16"/>
                <w:szCs w:val="16"/>
              </w:rPr>
            </w:pPr>
            <w:r w:rsidRPr="003E37C9">
              <w:rPr>
                <w:rFonts w:ascii="Arial" w:hAnsi="Arial" w:cs="Arial"/>
                <w:sz w:val="16"/>
                <w:szCs w:val="16"/>
              </w:rPr>
              <w:t>N</w:t>
            </w:r>
          </w:p>
        </w:tc>
        <w:tc>
          <w:tcPr>
            <w:tcW w:w="756" w:type="pct"/>
            <w:vAlign w:val="center"/>
          </w:tcPr>
          <w:p w14:paraId="17B0FB5A" w14:textId="77777777" w:rsidR="003E37C9" w:rsidRPr="003E37C9" w:rsidRDefault="003E37C9" w:rsidP="003E37C9">
            <w:pPr>
              <w:rPr>
                <w:rFonts w:ascii="Arial" w:hAnsi="Arial" w:cs="Arial"/>
                <w:sz w:val="16"/>
                <w:szCs w:val="16"/>
              </w:rPr>
            </w:pPr>
          </w:p>
        </w:tc>
        <w:tc>
          <w:tcPr>
            <w:tcW w:w="1219" w:type="pct"/>
            <w:vAlign w:val="center"/>
          </w:tcPr>
          <w:p w14:paraId="7BA776C5" w14:textId="4B73E1E9" w:rsidR="003E37C9" w:rsidRPr="003E37C9" w:rsidRDefault="003E37C9" w:rsidP="003E37C9">
            <w:pPr>
              <w:rPr>
                <w:rFonts w:ascii="Arial" w:hAnsi="Arial" w:cs="Arial"/>
                <w:sz w:val="16"/>
                <w:szCs w:val="16"/>
                <w:lang w:val="vi-VN"/>
              </w:rPr>
            </w:pPr>
            <w:r w:rsidRPr="003E37C9">
              <w:rPr>
                <w:rFonts w:ascii="Arial" w:hAnsi="Arial" w:cs="Arial"/>
                <w:sz w:val="16"/>
                <w:szCs w:val="16"/>
              </w:rPr>
              <w:t>Mã sản phẩm</w:t>
            </w:r>
          </w:p>
        </w:tc>
      </w:tr>
      <w:tr w:rsidR="003E37C9" w:rsidRPr="00547B2B" w14:paraId="4A4A4191" w14:textId="77777777" w:rsidTr="003E37C9">
        <w:trPr>
          <w:trHeight w:val="72"/>
        </w:trPr>
        <w:tc>
          <w:tcPr>
            <w:tcW w:w="833" w:type="pct"/>
            <w:vAlign w:val="center"/>
          </w:tcPr>
          <w:p w14:paraId="0BFA0E0F" w14:textId="3DF1F4FA" w:rsidR="003E37C9" w:rsidRPr="003E37C9" w:rsidRDefault="003E37C9" w:rsidP="003E37C9">
            <w:pPr>
              <w:rPr>
                <w:rFonts w:ascii="Arial" w:hAnsi="Arial" w:cs="Arial"/>
                <w:sz w:val="16"/>
                <w:szCs w:val="16"/>
                <w:lang w:val="vi-VN"/>
              </w:rPr>
            </w:pPr>
            <w:r w:rsidRPr="003E37C9">
              <w:rPr>
                <w:rFonts w:ascii="Arial" w:hAnsi="Arial" w:cs="Arial"/>
                <w:sz w:val="16"/>
                <w:szCs w:val="16"/>
              </w:rPr>
              <w:t>quantity</w:t>
            </w:r>
          </w:p>
        </w:tc>
        <w:tc>
          <w:tcPr>
            <w:tcW w:w="755" w:type="pct"/>
            <w:vAlign w:val="center"/>
          </w:tcPr>
          <w:p w14:paraId="12FA0734" w14:textId="42EE5A23" w:rsidR="003E37C9" w:rsidRPr="003E37C9" w:rsidRDefault="003E37C9" w:rsidP="003E37C9">
            <w:pPr>
              <w:rPr>
                <w:rFonts w:ascii="Arial" w:hAnsi="Arial" w:cs="Arial"/>
                <w:sz w:val="16"/>
                <w:szCs w:val="16"/>
                <w:lang w:val="vi-VN"/>
              </w:rPr>
            </w:pPr>
            <w:r w:rsidRPr="003E37C9">
              <w:rPr>
                <w:rFonts w:ascii="Arial" w:hAnsi="Arial" w:cs="Arial"/>
                <w:sz w:val="16"/>
                <w:szCs w:val="16"/>
              </w:rPr>
              <w:t>INT</w:t>
            </w:r>
          </w:p>
        </w:tc>
        <w:tc>
          <w:tcPr>
            <w:tcW w:w="680" w:type="pct"/>
            <w:vAlign w:val="center"/>
          </w:tcPr>
          <w:p w14:paraId="1CF320BF" w14:textId="77777777" w:rsidR="003E37C9" w:rsidRPr="003E37C9" w:rsidRDefault="003E37C9" w:rsidP="003E37C9">
            <w:pPr>
              <w:rPr>
                <w:rFonts w:ascii="Arial" w:hAnsi="Arial" w:cs="Arial"/>
                <w:sz w:val="16"/>
                <w:szCs w:val="16"/>
                <w:lang w:val="vi-VN"/>
              </w:rPr>
            </w:pPr>
          </w:p>
        </w:tc>
        <w:tc>
          <w:tcPr>
            <w:tcW w:w="756" w:type="pct"/>
            <w:vAlign w:val="center"/>
          </w:tcPr>
          <w:p w14:paraId="363C0479" w14:textId="4CD2B023" w:rsidR="003E37C9" w:rsidRPr="003E37C9" w:rsidRDefault="003E37C9" w:rsidP="003E37C9">
            <w:pPr>
              <w:rPr>
                <w:rFonts w:ascii="Arial" w:hAnsi="Arial" w:cs="Arial"/>
                <w:sz w:val="16"/>
                <w:szCs w:val="16"/>
              </w:rPr>
            </w:pPr>
            <w:r w:rsidRPr="003E37C9">
              <w:rPr>
                <w:rFonts w:ascii="Arial" w:hAnsi="Arial" w:cs="Arial"/>
                <w:sz w:val="16"/>
                <w:szCs w:val="16"/>
              </w:rPr>
              <w:t>Y</w:t>
            </w:r>
          </w:p>
        </w:tc>
        <w:tc>
          <w:tcPr>
            <w:tcW w:w="756" w:type="pct"/>
            <w:vAlign w:val="center"/>
          </w:tcPr>
          <w:p w14:paraId="37845B91" w14:textId="77777777" w:rsidR="003E37C9" w:rsidRPr="003E37C9" w:rsidRDefault="003E37C9" w:rsidP="003E37C9">
            <w:pPr>
              <w:rPr>
                <w:rFonts w:ascii="Arial" w:hAnsi="Arial" w:cs="Arial"/>
                <w:sz w:val="16"/>
                <w:szCs w:val="16"/>
              </w:rPr>
            </w:pPr>
          </w:p>
        </w:tc>
        <w:tc>
          <w:tcPr>
            <w:tcW w:w="1219" w:type="pct"/>
            <w:vAlign w:val="center"/>
          </w:tcPr>
          <w:p w14:paraId="6BB999B2" w14:textId="4C3111D0" w:rsidR="003E37C9" w:rsidRPr="003E37C9" w:rsidRDefault="003E37C9" w:rsidP="003E37C9">
            <w:pPr>
              <w:rPr>
                <w:rFonts w:ascii="Arial" w:hAnsi="Arial" w:cs="Arial"/>
                <w:sz w:val="16"/>
                <w:szCs w:val="16"/>
                <w:lang w:val="vi-VN"/>
              </w:rPr>
            </w:pPr>
            <w:r w:rsidRPr="003E37C9">
              <w:rPr>
                <w:rFonts w:ascii="Arial" w:hAnsi="Arial" w:cs="Arial"/>
                <w:sz w:val="16"/>
                <w:szCs w:val="16"/>
              </w:rPr>
              <w:t>Số lượng sản phẩm trong giỏ hàng</w:t>
            </w:r>
          </w:p>
        </w:tc>
      </w:tr>
    </w:tbl>
    <w:p w14:paraId="1DC233EA" w14:textId="77777777" w:rsidR="003E37C9" w:rsidRPr="00B704C0" w:rsidRDefault="003E37C9" w:rsidP="003E37C9">
      <w:pPr>
        <w:rPr>
          <w:lang w:val="vi-VN"/>
        </w:rPr>
      </w:pPr>
    </w:p>
    <w:p w14:paraId="3E4E627D" w14:textId="77777777" w:rsidR="003E37C9" w:rsidRPr="00B704C0" w:rsidRDefault="003E37C9" w:rsidP="003E37C9">
      <w:pPr>
        <w:rPr>
          <w:lang w:val="vi-VN"/>
        </w:rPr>
      </w:pPr>
    </w:p>
    <w:p w14:paraId="6876DFE8" w14:textId="24F61999" w:rsidR="003E37C9" w:rsidRPr="003E37C9" w:rsidRDefault="003E37C9" w:rsidP="003E37C9">
      <w:pPr>
        <w:pStyle w:val="FISHeading3"/>
        <w:numPr>
          <w:ilvl w:val="0"/>
          <w:numId w:val="0"/>
        </w:numPr>
        <w:tabs>
          <w:tab w:val="num" w:pos="2723"/>
        </w:tabs>
        <w:ind w:left="720"/>
      </w:pPr>
      <w:r>
        <w:t xml:space="preserve">ll.2.7. </w:t>
      </w:r>
      <w:r w:rsidRPr="003E37C9">
        <w:rPr>
          <w:lang w:val="en-US"/>
        </w:rPr>
        <w:t>Bảng VR_SESSION</w:t>
      </w:r>
    </w:p>
    <w:tbl>
      <w:tblPr>
        <w:tblW w:w="5015" w:type="pct"/>
        <w:tblInd w:w="-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29" w:type="dxa"/>
          <w:left w:w="75" w:type="dxa"/>
          <w:bottom w:w="14" w:type="dxa"/>
          <w:right w:w="75" w:type="dxa"/>
        </w:tblCellMar>
        <w:tblLook w:val="0000" w:firstRow="0" w:lastRow="0" w:firstColumn="0" w:lastColumn="0" w:noHBand="0" w:noVBand="0"/>
      </w:tblPr>
      <w:tblGrid>
        <w:gridCol w:w="1419"/>
        <w:gridCol w:w="1417"/>
        <w:gridCol w:w="1417"/>
        <w:gridCol w:w="1419"/>
        <w:gridCol w:w="1698"/>
        <w:gridCol w:w="2002"/>
      </w:tblGrid>
      <w:tr w:rsidR="003E37C9" w:rsidRPr="00547B2B" w14:paraId="4CEEFF2F" w14:textId="77777777" w:rsidTr="003E37C9">
        <w:trPr>
          <w:trHeight w:val="72"/>
          <w:tblHeader/>
        </w:trPr>
        <w:tc>
          <w:tcPr>
            <w:tcW w:w="757" w:type="pct"/>
            <w:shd w:val="clear" w:color="auto" w:fill="BFBFBF" w:themeFill="background1" w:themeFillShade="BF"/>
            <w:vAlign w:val="center"/>
          </w:tcPr>
          <w:p w14:paraId="3378C576" w14:textId="322553F9" w:rsidR="003E37C9" w:rsidRPr="003E37C9" w:rsidRDefault="003E37C9" w:rsidP="003E37C9">
            <w:pPr>
              <w:jc w:val="center"/>
              <w:rPr>
                <w:rFonts w:ascii="Arial" w:hAnsi="Arial" w:cs="Arial"/>
                <w:szCs w:val="20"/>
              </w:rPr>
            </w:pPr>
            <w:r w:rsidRPr="003E37C9">
              <w:rPr>
                <w:rFonts w:ascii="Arial" w:hAnsi="Arial" w:cs="Arial"/>
                <w:b/>
                <w:bCs/>
                <w:szCs w:val="20"/>
              </w:rPr>
              <w:lastRenderedPageBreak/>
              <w:t>Tên trường</w:t>
            </w:r>
          </w:p>
        </w:tc>
        <w:tc>
          <w:tcPr>
            <w:tcW w:w="756" w:type="pct"/>
            <w:shd w:val="clear" w:color="auto" w:fill="BFBFBF" w:themeFill="background1" w:themeFillShade="BF"/>
            <w:vAlign w:val="center"/>
          </w:tcPr>
          <w:p w14:paraId="3B3C1536" w14:textId="48A427F9" w:rsidR="003E37C9" w:rsidRPr="003E37C9" w:rsidRDefault="003E37C9" w:rsidP="003E37C9">
            <w:pPr>
              <w:jc w:val="center"/>
              <w:rPr>
                <w:rFonts w:ascii="Arial" w:hAnsi="Arial" w:cs="Arial"/>
                <w:szCs w:val="20"/>
              </w:rPr>
            </w:pPr>
            <w:r w:rsidRPr="003E37C9">
              <w:rPr>
                <w:rFonts w:ascii="Arial" w:hAnsi="Arial" w:cs="Arial"/>
                <w:b/>
                <w:bCs/>
                <w:szCs w:val="20"/>
              </w:rPr>
              <w:t>Kiểu dữ liệu</w:t>
            </w:r>
          </w:p>
        </w:tc>
        <w:tc>
          <w:tcPr>
            <w:tcW w:w="756" w:type="pct"/>
            <w:shd w:val="clear" w:color="auto" w:fill="BFBFBF" w:themeFill="background1" w:themeFillShade="BF"/>
            <w:vAlign w:val="center"/>
          </w:tcPr>
          <w:p w14:paraId="0B068E30" w14:textId="3F97692A" w:rsidR="003E37C9" w:rsidRPr="003E37C9" w:rsidRDefault="003E37C9" w:rsidP="003E37C9">
            <w:pPr>
              <w:jc w:val="center"/>
              <w:rPr>
                <w:rFonts w:ascii="Arial" w:hAnsi="Arial" w:cs="Arial"/>
                <w:szCs w:val="20"/>
              </w:rPr>
            </w:pPr>
            <w:r w:rsidRPr="003E37C9">
              <w:rPr>
                <w:rFonts w:ascii="Arial" w:hAnsi="Arial" w:cs="Arial"/>
                <w:b/>
                <w:bCs/>
                <w:szCs w:val="20"/>
              </w:rPr>
              <w:t>Kích thước</w:t>
            </w:r>
          </w:p>
        </w:tc>
        <w:tc>
          <w:tcPr>
            <w:tcW w:w="757" w:type="pct"/>
            <w:shd w:val="clear" w:color="auto" w:fill="BFBFBF" w:themeFill="background1" w:themeFillShade="BF"/>
            <w:vAlign w:val="center"/>
          </w:tcPr>
          <w:p w14:paraId="15898B8D" w14:textId="5406887B" w:rsidR="003E37C9" w:rsidRPr="003E37C9" w:rsidRDefault="003E37C9" w:rsidP="003E37C9">
            <w:pPr>
              <w:jc w:val="center"/>
              <w:rPr>
                <w:rFonts w:ascii="Arial" w:hAnsi="Arial" w:cs="Arial"/>
                <w:szCs w:val="20"/>
                <w:lang w:val="fr-FR"/>
              </w:rPr>
            </w:pPr>
            <w:r w:rsidRPr="003E37C9">
              <w:rPr>
                <w:rFonts w:ascii="Arial" w:hAnsi="Arial" w:cs="Arial"/>
                <w:b/>
                <w:bCs/>
                <w:szCs w:val="20"/>
                <w:lang w:val="fr-FR"/>
              </w:rPr>
              <w:t>Được phép để trống (Y/N)</w:t>
            </w:r>
          </w:p>
        </w:tc>
        <w:tc>
          <w:tcPr>
            <w:tcW w:w="906" w:type="pct"/>
            <w:shd w:val="clear" w:color="auto" w:fill="BFBFBF" w:themeFill="background1" w:themeFillShade="BF"/>
            <w:vAlign w:val="center"/>
          </w:tcPr>
          <w:p w14:paraId="58BB57F8" w14:textId="5DEA9406" w:rsidR="003E37C9" w:rsidRPr="003E37C9" w:rsidRDefault="003E37C9" w:rsidP="003E37C9">
            <w:pPr>
              <w:jc w:val="center"/>
              <w:rPr>
                <w:rFonts w:ascii="Arial" w:hAnsi="Arial" w:cs="Arial"/>
                <w:szCs w:val="20"/>
              </w:rPr>
            </w:pPr>
            <w:r w:rsidRPr="003E37C9">
              <w:rPr>
                <w:rFonts w:ascii="Arial" w:hAnsi="Arial" w:cs="Arial"/>
                <w:b/>
                <w:bCs/>
                <w:szCs w:val="20"/>
              </w:rPr>
              <w:t>Thông tin mặc định</w:t>
            </w:r>
          </w:p>
        </w:tc>
        <w:tc>
          <w:tcPr>
            <w:tcW w:w="1068" w:type="pct"/>
            <w:shd w:val="clear" w:color="auto" w:fill="BFBFBF" w:themeFill="background1" w:themeFillShade="BF"/>
            <w:vAlign w:val="center"/>
          </w:tcPr>
          <w:p w14:paraId="262AA454" w14:textId="524F01DE" w:rsidR="003E37C9" w:rsidRPr="003E37C9" w:rsidRDefault="003E37C9" w:rsidP="003E37C9">
            <w:pPr>
              <w:jc w:val="center"/>
              <w:rPr>
                <w:rFonts w:ascii="Arial" w:hAnsi="Arial" w:cs="Arial"/>
                <w:szCs w:val="20"/>
              </w:rPr>
            </w:pPr>
            <w:r w:rsidRPr="003E37C9">
              <w:rPr>
                <w:rFonts w:ascii="Arial" w:hAnsi="Arial" w:cs="Arial"/>
                <w:b/>
                <w:bCs/>
                <w:szCs w:val="20"/>
              </w:rPr>
              <w:t>Mô tả</w:t>
            </w:r>
          </w:p>
        </w:tc>
      </w:tr>
      <w:tr w:rsidR="003E37C9" w:rsidRPr="00547B2B" w14:paraId="10628066" w14:textId="77777777" w:rsidTr="003E37C9">
        <w:trPr>
          <w:trHeight w:val="72"/>
        </w:trPr>
        <w:tc>
          <w:tcPr>
            <w:tcW w:w="757" w:type="pct"/>
            <w:vAlign w:val="center"/>
          </w:tcPr>
          <w:p w14:paraId="07C091A8" w14:textId="05FC7D61" w:rsidR="003E37C9" w:rsidRPr="003E37C9" w:rsidRDefault="003E37C9" w:rsidP="003E37C9">
            <w:pPr>
              <w:rPr>
                <w:rFonts w:ascii="Arial" w:hAnsi="Arial" w:cs="Arial"/>
                <w:sz w:val="16"/>
                <w:szCs w:val="16"/>
              </w:rPr>
            </w:pPr>
            <w:r w:rsidRPr="003E37C9">
              <w:rPr>
                <w:rFonts w:ascii="Arial" w:hAnsi="Arial" w:cs="Arial"/>
                <w:sz w:val="16"/>
                <w:szCs w:val="16"/>
              </w:rPr>
              <w:t>session_id</w:t>
            </w:r>
          </w:p>
        </w:tc>
        <w:tc>
          <w:tcPr>
            <w:tcW w:w="756" w:type="pct"/>
            <w:vAlign w:val="center"/>
          </w:tcPr>
          <w:p w14:paraId="01A09CDF" w14:textId="5DD82B03" w:rsidR="003E37C9" w:rsidRPr="003E37C9" w:rsidRDefault="003E37C9" w:rsidP="003E37C9">
            <w:pPr>
              <w:rPr>
                <w:rFonts w:ascii="Arial" w:hAnsi="Arial" w:cs="Arial"/>
                <w:sz w:val="16"/>
                <w:szCs w:val="16"/>
              </w:rPr>
            </w:pPr>
            <w:r w:rsidRPr="003E37C9">
              <w:rPr>
                <w:rFonts w:ascii="Arial" w:hAnsi="Arial" w:cs="Arial"/>
                <w:sz w:val="16"/>
                <w:szCs w:val="16"/>
              </w:rPr>
              <w:t>INT</w:t>
            </w:r>
          </w:p>
        </w:tc>
        <w:tc>
          <w:tcPr>
            <w:tcW w:w="756" w:type="pct"/>
            <w:vAlign w:val="center"/>
          </w:tcPr>
          <w:p w14:paraId="09AECB64" w14:textId="77777777" w:rsidR="003E37C9" w:rsidRPr="003E37C9" w:rsidRDefault="003E37C9" w:rsidP="003E37C9">
            <w:pPr>
              <w:rPr>
                <w:rFonts w:ascii="Arial" w:hAnsi="Arial" w:cs="Arial"/>
                <w:sz w:val="16"/>
                <w:szCs w:val="16"/>
              </w:rPr>
            </w:pPr>
          </w:p>
        </w:tc>
        <w:tc>
          <w:tcPr>
            <w:tcW w:w="757" w:type="pct"/>
            <w:vAlign w:val="center"/>
          </w:tcPr>
          <w:p w14:paraId="11BD6D89" w14:textId="46F076AA" w:rsidR="003E37C9" w:rsidRPr="003E37C9" w:rsidRDefault="003E37C9" w:rsidP="003E37C9">
            <w:pPr>
              <w:rPr>
                <w:rFonts w:ascii="Arial" w:hAnsi="Arial" w:cs="Arial"/>
                <w:sz w:val="16"/>
                <w:szCs w:val="16"/>
              </w:rPr>
            </w:pPr>
            <w:r w:rsidRPr="003E37C9">
              <w:rPr>
                <w:rFonts w:ascii="Arial" w:hAnsi="Arial" w:cs="Arial"/>
                <w:sz w:val="16"/>
                <w:szCs w:val="16"/>
              </w:rPr>
              <w:t>N</w:t>
            </w:r>
          </w:p>
        </w:tc>
        <w:tc>
          <w:tcPr>
            <w:tcW w:w="906" w:type="pct"/>
            <w:vAlign w:val="center"/>
          </w:tcPr>
          <w:p w14:paraId="2B1FD436" w14:textId="120525E9" w:rsidR="003E37C9" w:rsidRPr="003E37C9" w:rsidRDefault="003E37C9" w:rsidP="003E37C9">
            <w:pPr>
              <w:rPr>
                <w:rFonts w:ascii="Arial" w:hAnsi="Arial" w:cs="Arial"/>
                <w:sz w:val="16"/>
                <w:szCs w:val="16"/>
              </w:rPr>
            </w:pPr>
            <w:r w:rsidRPr="003E37C9">
              <w:rPr>
                <w:rFonts w:ascii="Arial" w:hAnsi="Arial" w:cs="Arial"/>
                <w:sz w:val="16"/>
                <w:szCs w:val="16"/>
              </w:rPr>
              <w:t>AUTO_INCREMENT</w:t>
            </w:r>
          </w:p>
        </w:tc>
        <w:tc>
          <w:tcPr>
            <w:tcW w:w="1068" w:type="pct"/>
            <w:vAlign w:val="center"/>
          </w:tcPr>
          <w:p w14:paraId="7F1CD69F" w14:textId="1CC4EC10" w:rsidR="003E37C9" w:rsidRPr="003E37C9" w:rsidRDefault="003E37C9" w:rsidP="003E37C9">
            <w:pPr>
              <w:rPr>
                <w:rFonts w:ascii="Arial" w:hAnsi="Arial" w:cs="Arial"/>
                <w:sz w:val="16"/>
                <w:szCs w:val="16"/>
                <w:lang w:val="vi-VN"/>
              </w:rPr>
            </w:pPr>
            <w:r w:rsidRPr="003E37C9">
              <w:rPr>
                <w:rFonts w:ascii="Arial" w:hAnsi="Arial" w:cs="Arial"/>
                <w:sz w:val="16"/>
                <w:szCs w:val="16"/>
              </w:rPr>
              <w:t>Mã phiên VR</w:t>
            </w:r>
          </w:p>
        </w:tc>
      </w:tr>
      <w:tr w:rsidR="003E37C9" w:rsidRPr="00547B2B" w14:paraId="5E54996E" w14:textId="77777777" w:rsidTr="003E37C9">
        <w:trPr>
          <w:trHeight w:val="72"/>
        </w:trPr>
        <w:tc>
          <w:tcPr>
            <w:tcW w:w="757" w:type="pct"/>
            <w:vAlign w:val="center"/>
          </w:tcPr>
          <w:p w14:paraId="2DE470D8" w14:textId="3B231E0C" w:rsidR="003E37C9" w:rsidRPr="003E37C9" w:rsidRDefault="003E37C9" w:rsidP="003E37C9">
            <w:pPr>
              <w:rPr>
                <w:rFonts w:ascii="Arial" w:hAnsi="Arial" w:cs="Arial"/>
                <w:sz w:val="16"/>
                <w:szCs w:val="16"/>
                <w:lang w:val="vi-VN"/>
              </w:rPr>
            </w:pPr>
            <w:r w:rsidRPr="003E37C9">
              <w:rPr>
                <w:rFonts w:ascii="Arial" w:hAnsi="Arial" w:cs="Arial"/>
                <w:sz w:val="16"/>
                <w:szCs w:val="16"/>
              </w:rPr>
              <w:t>product_id</w:t>
            </w:r>
          </w:p>
        </w:tc>
        <w:tc>
          <w:tcPr>
            <w:tcW w:w="756" w:type="pct"/>
            <w:vAlign w:val="center"/>
          </w:tcPr>
          <w:p w14:paraId="2FC9D341" w14:textId="56791817" w:rsidR="003E37C9" w:rsidRPr="003E37C9" w:rsidRDefault="003E37C9" w:rsidP="003E37C9">
            <w:pPr>
              <w:rPr>
                <w:rFonts w:ascii="Arial" w:hAnsi="Arial" w:cs="Arial"/>
                <w:sz w:val="16"/>
                <w:szCs w:val="16"/>
                <w:lang w:val="vi-VN"/>
              </w:rPr>
            </w:pPr>
            <w:r w:rsidRPr="003E37C9">
              <w:rPr>
                <w:rFonts w:ascii="Arial" w:hAnsi="Arial" w:cs="Arial"/>
                <w:sz w:val="16"/>
                <w:szCs w:val="16"/>
              </w:rPr>
              <w:t>INT</w:t>
            </w:r>
          </w:p>
        </w:tc>
        <w:tc>
          <w:tcPr>
            <w:tcW w:w="756" w:type="pct"/>
            <w:vAlign w:val="center"/>
          </w:tcPr>
          <w:p w14:paraId="6CBA34B6" w14:textId="77777777" w:rsidR="003E37C9" w:rsidRPr="003E37C9" w:rsidRDefault="003E37C9" w:rsidP="003E37C9">
            <w:pPr>
              <w:rPr>
                <w:rFonts w:ascii="Arial" w:hAnsi="Arial" w:cs="Arial"/>
                <w:sz w:val="16"/>
                <w:szCs w:val="16"/>
                <w:lang w:val="vi-VN"/>
              </w:rPr>
            </w:pPr>
          </w:p>
        </w:tc>
        <w:tc>
          <w:tcPr>
            <w:tcW w:w="757" w:type="pct"/>
            <w:vAlign w:val="center"/>
          </w:tcPr>
          <w:p w14:paraId="3E850AA0" w14:textId="11BD0530" w:rsidR="003E37C9" w:rsidRPr="003E37C9" w:rsidRDefault="003E37C9" w:rsidP="003E37C9">
            <w:pPr>
              <w:rPr>
                <w:rFonts w:ascii="Arial" w:hAnsi="Arial" w:cs="Arial"/>
                <w:sz w:val="16"/>
                <w:szCs w:val="16"/>
              </w:rPr>
            </w:pPr>
            <w:r w:rsidRPr="003E37C9">
              <w:rPr>
                <w:rFonts w:ascii="Arial" w:hAnsi="Arial" w:cs="Arial"/>
                <w:sz w:val="16"/>
                <w:szCs w:val="16"/>
              </w:rPr>
              <w:t>Y</w:t>
            </w:r>
          </w:p>
        </w:tc>
        <w:tc>
          <w:tcPr>
            <w:tcW w:w="906" w:type="pct"/>
            <w:vAlign w:val="center"/>
          </w:tcPr>
          <w:p w14:paraId="10F5742B" w14:textId="77777777" w:rsidR="003E37C9" w:rsidRPr="003E37C9" w:rsidRDefault="003E37C9" w:rsidP="003E37C9">
            <w:pPr>
              <w:rPr>
                <w:rFonts w:ascii="Arial" w:hAnsi="Arial" w:cs="Arial"/>
                <w:sz w:val="16"/>
                <w:szCs w:val="16"/>
              </w:rPr>
            </w:pPr>
          </w:p>
        </w:tc>
        <w:tc>
          <w:tcPr>
            <w:tcW w:w="1068" w:type="pct"/>
            <w:vAlign w:val="center"/>
          </w:tcPr>
          <w:p w14:paraId="33765982" w14:textId="1D698081" w:rsidR="003E37C9" w:rsidRPr="003E37C9" w:rsidRDefault="003E37C9" w:rsidP="003E37C9">
            <w:pPr>
              <w:rPr>
                <w:rFonts w:ascii="Arial" w:hAnsi="Arial" w:cs="Arial"/>
                <w:sz w:val="16"/>
                <w:szCs w:val="16"/>
                <w:lang w:val="vi-VN"/>
              </w:rPr>
            </w:pPr>
            <w:r w:rsidRPr="003E37C9">
              <w:rPr>
                <w:rFonts w:ascii="Arial" w:hAnsi="Arial" w:cs="Arial"/>
                <w:sz w:val="16"/>
                <w:szCs w:val="16"/>
              </w:rPr>
              <w:t>Mã sản phẩm đang xem</w:t>
            </w:r>
          </w:p>
        </w:tc>
      </w:tr>
      <w:tr w:rsidR="003E37C9" w:rsidRPr="00547B2B" w14:paraId="5978FC7C" w14:textId="77777777" w:rsidTr="003E37C9">
        <w:trPr>
          <w:trHeight w:val="72"/>
        </w:trPr>
        <w:tc>
          <w:tcPr>
            <w:tcW w:w="757" w:type="pct"/>
            <w:vAlign w:val="center"/>
          </w:tcPr>
          <w:p w14:paraId="6E8EFC8E" w14:textId="36AED053" w:rsidR="003E37C9" w:rsidRPr="003E37C9" w:rsidRDefault="003E37C9" w:rsidP="003E37C9">
            <w:pPr>
              <w:rPr>
                <w:rFonts w:ascii="Arial" w:hAnsi="Arial" w:cs="Arial"/>
                <w:sz w:val="16"/>
                <w:szCs w:val="16"/>
                <w:lang w:val="vi-VN"/>
              </w:rPr>
            </w:pPr>
            <w:r w:rsidRPr="003E37C9">
              <w:rPr>
                <w:rFonts w:ascii="Arial" w:hAnsi="Arial" w:cs="Arial"/>
                <w:sz w:val="16"/>
                <w:szCs w:val="16"/>
              </w:rPr>
              <w:t>user_id</w:t>
            </w:r>
          </w:p>
        </w:tc>
        <w:tc>
          <w:tcPr>
            <w:tcW w:w="756" w:type="pct"/>
            <w:vAlign w:val="center"/>
          </w:tcPr>
          <w:p w14:paraId="7E7BCD7E" w14:textId="611B4D30" w:rsidR="003E37C9" w:rsidRPr="003E37C9" w:rsidRDefault="003E37C9" w:rsidP="003E37C9">
            <w:pPr>
              <w:rPr>
                <w:rFonts w:ascii="Arial" w:hAnsi="Arial" w:cs="Arial"/>
                <w:sz w:val="16"/>
                <w:szCs w:val="16"/>
                <w:lang w:val="vi-VN"/>
              </w:rPr>
            </w:pPr>
            <w:r w:rsidRPr="003E37C9">
              <w:rPr>
                <w:rFonts w:ascii="Arial" w:hAnsi="Arial" w:cs="Arial"/>
                <w:sz w:val="16"/>
                <w:szCs w:val="16"/>
              </w:rPr>
              <w:t>INT</w:t>
            </w:r>
          </w:p>
        </w:tc>
        <w:tc>
          <w:tcPr>
            <w:tcW w:w="756" w:type="pct"/>
            <w:vAlign w:val="center"/>
          </w:tcPr>
          <w:p w14:paraId="6E8748FE" w14:textId="77777777" w:rsidR="003E37C9" w:rsidRPr="003E37C9" w:rsidRDefault="003E37C9" w:rsidP="003E37C9">
            <w:pPr>
              <w:rPr>
                <w:rFonts w:ascii="Arial" w:hAnsi="Arial" w:cs="Arial"/>
                <w:sz w:val="16"/>
                <w:szCs w:val="16"/>
                <w:lang w:val="vi-VN"/>
              </w:rPr>
            </w:pPr>
          </w:p>
        </w:tc>
        <w:tc>
          <w:tcPr>
            <w:tcW w:w="757" w:type="pct"/>
            <w:vAlign w:val="center"/>
          </w:tcPr>
          <w:p w14:paraId="5708199B" w14:textId="46FBCA6D" w:rsidR="003E37C9" w:rsidRPr="003E37C9" w:rsidRDefault="003E37C9" w:rsidP="003E37C9">
            <w:pPr>
              <w:rPr>
                <w:rFonts w:ascii="Arial" w:hAnsi="Arial" w:cs="Arial"/>
                <w:sz w:val="16"/>
                <w:szCs w:val="16"/>
              </w:rPr>
            </w:pPr>
            <w:r w:rsidRPr="003E37C9">
              <w:rPr>
                <w:rFonts w:ascii="Arial" w:hAnsi="Arial" w:cs="Arial"/>
                <w:sz w:val="16"/>
                <w:szCs w:val="16"/>
              </w:rPr>
              <w:t>N</w:t>
            </w:r>
          </w:p>
        </w:tc>
        <w:tc>
          <w:tcPr>
            <w:tcW w:w="906" w:type="pct"/>
            <w:vAlign w:val="center"/>
          </w:tcPr>
          <w:p w14:paraId="6CCB2759" w14:textId="77777777" w:rsidR="003E37C9" w:rsidRPr="003E37C9" w:rsidRDefault="003E37C9" w:rsidP="003E37C9">
            <w:pPr>
              <w:rPr>
                <w:rFonts w:ascii="Arial" w:hAnsi="Arial" w:cs="Arial"/>
                <w:sz w:val="16"/>
                <w:szCs w:val="16"/>
              </w:rPr>
            </w:pPr>
          </w:p>
        </w:tc>
        <w:tc>
          <w:tcPr>
            <w:tcW w:w="1068" w:type="pct"/>
            <w:vAlign w:val="center"/>
          </w:tcPr>
          <w:p w14:paraId="48B16B95" w14:textId="20BBB965" w:rsidR="003E37C9" w:rsidRPr="003E37C9" w:rsidRDefault="003E37C9" w:rsidP="003E37C9">
            <w:pPr>
              <w:rPr>
                <w:rFonts w:ascii="Arial" w:hAnsi="Arial" w:cs="Arial"/>
                <w:sz w:val="16"/>
                <w:szCs w:val="16"/>
                <w:lang w:val="vi-VN"/>
              </w:rPr>
            </w:pPr>
            <w:r w:rsidRPr="003E37C9">
              <w:rPr>
                <w:rFonts w:ascii="Arial" w:hAnsi="Arial" w:cs="Arial"/>
                <w:sz w:val="16"/>
                <w:szCs w:val="16"/>
              </w:rPr>
              <w:t>Mã người dùng</w:t>
            </w:r>
          </w:p>
        </w:tc>
      </w:tr>
      <w:tr w:rsidR="003E37C9" w:rsidRPr="00547B2B" w14:paraId="08114743" w14:textId="77777777" w:rsidTr="003E37C9">
        <w:trPr>
          <w:trHeight w:val="72"/>
        </w:trPr>
        <w:tc>
          <w:tcPr>
            <w:tcW w:w="757" w:type="pct"/>
            <w:vAlign w:val="center"/>
          </w:tcPr>
          <w:p w14:paraId="34FF588D" w14:textId="5CC41A00" w:rsidR="003E37C9" w:rsidRPr="003E37C9" w:rsidRDefault="003E37C9" w:rsidP="003E37C9">
            <w:pPr>
              <w:rPr>
                <w:rFonts w:ascii="Arial" w:hAnsi="Arial" w:cs="Arial"/>
                <w:sz w:val="16"/>
                <w:szCs w:val="16"/>
              </w:rPr>
            </w:pPr>
            <w:r w:rsidRPr="003E37C9">
              <w:rPr>
                <w:rFonts w:ascii="Arial" w:hAnsi="Arial" w:cs="Arial"/>
                <w:sz w:val="16"/>
                <w:szCs w:val="16"/>
              </w:rPr>
              <w:t>type_device</w:t>
            </w:r>
          </w:p>
        </w:tc>
        <w:tc>
          <w:tcPr>
            <w:tcW w:w="756" w:type="pct"/>
            <w:vAlign w:val="center"/>
          </w:tcPr>
          <w:p w14:paraId="42F4DC49" w14:textId="6A2668AF" w:rsidR="003E37C9" w:rsidRPr="003E37C9" w:rsidRDefault="003E37C9" w:rsidP="003E37C9">
            <w:pPr>
              <w:rPr>
                <w:rFonts w:ascii="Arial" w:hAnsi="Arial" w:cs="Arial"/>
                <w:sz w:val="16"/>
                <w:szCs w:val="16"/>
              </w:rPr>
            </w:pPr>
            <w:r w:rsidRPr="003E37C9">
              <w:rPr>
                <w:rFonts w:ascii="Arial" w:hAnsi="Arial" w:cs="Arial"/>
                <w:sz w:val="16"/>
                <w:szCs w:val="16"/>
              </w:rPr>
              <w:t>VARCHAR</w:t>
            </w:r>
          </w:p>
        </w:tc>
        <w:tc>
          <w:tcPr>
            <w:tcW w:w="756" w:type="pct"/>
            <w:vAlign w:val="center"/>
          </w:tcPr>
          <w:p w14:paraId="46B3A5CD" w14:textId="5E8AF6FC" w:rsidR="003E37C9" w:rsidRPr="003E37C9" w:rsidRDefault="003E37C9" w:rsidP="003E37C9">
            <w:pPr>
              <w:rPr>
                <w:rFonts w:ascii="Arial" w:hAnsi="Arial" w:cs="Arial"/>
                <w:sz w:val="16"/>
                <w:szCs w:val="16"/>
                <w:lang w:val="vi-VN"/>
              </w:rPr>
            </w:pPr>
            <w:r w:rsidRPr="003E37C9">
              <w:rPr>
                <w:rFonts w:ascii="Arial" w:hAnsi="Arial" w:cs="Arial"/>
                <w:sz w:val="16"/>
                <w:szCs w:val="16"/>
              </w:rPr>
              <w:t>100</w:t>
            </w:r>
          </w:p>
        </w:tc>
        <w:tc>
          <w:tcPr>
            <w:tcW w:w="757" w:type="pct"/>
            <w:vAlign w:val="center"/>
          </w:tcPr>
          <w:p w14:paraId="74EC75AC" w14:textId="14321397" w:rsidR="003E37C9" w:rsidRPr="003E37C9" w:rsidRDefault="003E37C9" w:rsidP="003E37C9">
            <w:pPr>
              <w:rPr>
                <w:rFonts w:ascii="Arial" w:hAnsi="Arial" w:cs="Arial"/>
                <w:sz w:val="16"/>
                <w:szCs w:val="16"/>
              </w:rPr>
            </w:pPr>
            <w:r w:rsidRPr="003E37C9">
              <w:rPr>
                <w:rFonts w:ascii="Arial" w:hAnsi="Arial" w:cs="Arial"/>
                <w:sz w:val="16"/>
                <w:szCs w:val="16"/>
              </w:rPr>
              <w:t>Y</w:t>
            </w:r>
          </w:p>
        </w:tc>
        <w:tc>
          <w:tcPr>
            <w:tcW w:w="906" w:type="pct"/>
            <w:vAlign w:val="center"/>
          </w:tcPr>
          <w:p w14:paraId="2E6B3D46" w14:textId="77777777" w:rsidR="003E37C9" w:rsidRPr="003E37C9" w:rsidRDefault="003E37C9" w:rsidP="003E37C9">
            <w:pPr>
              <w:rPr>
                <w:rFonts w:ascii="Arial" w:hAnsi="Arial" w:cs="Arial"/>
                <w:sz w:val="16"/>
                <w:szCs w:val="16"/>
              </w:rPr>
            </w:pPr>
          </w:p>
        </w:tc>
        <w:tc>
          <w:tcPr>
            <w:tcW w:w="1068" w:type="pct"/>
            <w:vAlign w:val="center"/>
          </w:tcPr>
          <w:p w14:paraId="631A6E95" w14:textId="60264CDD" w:rsidR="003E37C9" w:rsidRPr="003E37C9" w:rsidRDefault="003E37C9" w:rsidP="003E37C9">
            <w:pPr>
              <w:rPr>
                <w:rFonts w:ascii="Arial" w:hAnsi="Arial" w:cs="Arial"/>
                <w:sz w:val="16"/>
                <w:szCs w:val="16"/>
              </w:rPr>
            </w:pPr>
            <w:r w:rsidRPr="003E37C9">
              <w:rPr>
                <w:rFonts w:ascii="Arial" w:hAnsi="Arial" w:cs="Arial"/>
                <w:sz w:val="16"/>
                <w:szCs w:val="16"/>
              </w:rPr>
              <w:t>Loại thiết bị VR</w:t>
            </w:r>
          </w:p>
        </w:tc>
      </w:tr>
      <w:tr w:rsidR="003E37C9" w:rsidRPr="00547B2B" w14:paraId="3ECC7EB8" w14:textId="77777777" w:rsidTr="003E37C9">
        <w:trPr>
          <w:trHeight w:val="72"/>
        </w:trPr>
        <w:tc>
          <w:tcPr>
            <w:tcW w:w="757" w:type="pct"/>
            <w:vAlign w:val="center"/>
          </w:tcPr>
          <w:p w14:paraId="1B48CF89" w14:textId="385F9F4A" w:rsidR="003E37C9" w:rsidRPr="003E37C9" w:rsidRDefault="003E37C9" w:rsidP="003E37C9">
            <w:pPr>
              <w:rPr>
                <w:rFonts w:ascii="Arial" w:hAnsi="Arial" w:cs="Arial"/>
                <w:sz w:val="16"/>
                <w:szCs w:val="16"/>
              </w:rPr>
            </w:pPr>
            <w:r w:rsidRPr="003E37C9">
              <w:rPr>
                <w:rFonts w:ascii="Arial" w:hAnsi="Arial" w:cs="Arial"/>
                <w:sz w:val="16"/>
                <w:szCs w:val="16"/>
              </w:rPr>
              <w:t>started_at</w:t>
            </w:r>
          </w:p>
        </w:tc>
        <w:tc>
          <w:tcPr>
            <w:tcW w:w="756" w:type="pct"/>
            <w:vAlign w:val="center"/>
          </w:tcPr>
          <w:p w14:paraId="534E6E2B" w14:textId="476EAE07" w:rsidR="003E37C9" w:rsidRPr="003E37C9" w:rsidRDefault="003E37C9" w:rsidP="003E37C9">
            <w:pPr>
              <w:rPr>
                <w:rFonts w:ascii="Arial" w:hAnsi="Arial" w:cs="Arial"/>
                <w:sz w:val="16"/>
                <w:szCs w:val="16"/>
              </w:rPr>
            </w:pPr>
            <w:r w:rsidRPr="003E37C9">
              <w:rPr>
                <w:rFonts w:ascii="Arial" w:hAnsi="Arial" w:cs="Arial"/>
                <w:sz w:val="16"/>
                <w:szCs w:val="16"/>
              </w:rPr>
              <w:t>DATETIME</w:t>
            </w:r>
          </w:p>
        </w:tc>
        <w:tc>
          <w:tcPr>
            <w:tcW w:w="756" w:type="pct"/>
            <w:vAlign w:val="center"/>
          </w:tcPr>
          <w:p w14:paraId="02E558B1" w14:textId="77777777" w:rsidR="003E37C9" w:rsidRPr="003E37C9" w:rsidRDefault="003E37C9" w:rsidP="003E37C9">
            <w:pPr>
              <w:rPr>
                <w:rFonts w:ascii="Arial" w:hAnsi="Arial" w:cs="Arial"/>
                <w:sz w:val="16"/>
                <w:szCs w:val="16"/>
                <w:lang w:val="vi-VN"/>
              </w:rPr>
            </w:pPr>
          </w:p>
        </w:tc>
        <w:tc>
          <w:tcPr>
            <w:tcW w:w="757" w:type="pct"/>
            <w:vAlign w:val="center"/>
          </w:tcPr>
          <w:p w14:paraId="33883573" w14:textId="7C171BB4" w:rsidR="003E37C9" w:rsidRPr="003E37C9" w:rsidRDefault="003E37C9" w:rsidP="003E37C9">
            <w:pPr>
              <w:rPr>
                <w:rFonts w:ascii="Arial" w:hAnsi="Arial" w:cs="Arial"/>
                <w:sz w:val="16"/>
                <w:szCs w:val="16"/>
              </w:rPr>
            </w:pPr>
            <w:r w:rsidRPr="003E37C9">
              <w:rPr>
                <w:rFonts w:ascii="Arial" w:hAnsi="Arial" w:cs="Arial"/>
                <w:sz w:val="16"/>
                <w:szCs w:val="16"/>
              </w:rPr>
              <w:t>N</w:t>
            </w:r>
          </w:p>
        </w:tc>
        <w:tc>
          <w:tcPr>
            <w:tcW w:w="906" w:type="pct"/>
            <w:vAlign w:val="center"/>
          </w:tcPr>
          <w:p w14:paraId="0B774AA2" w14:textId="77777777" w:rsidR="003E37C9" w:rsidRPr="003E37C9" w:rsidRDefault="003E37C9" w:rsidP="003E37C9">
            <w:pPr>
              <w:rPr>
                <w:rFonts w:ascii="Arial" w:hAnsi="Arial" w:cs="Arial"/>
                <w:sz w:val="16"/>
                <w:szCs w:val="16"/>
              </w:rPr>
            </w:pPr>
          </w:p>
        </w:tc>
        <w:tc>
          <w:tcPr>
            <w:tcW w:w="1068" w:type="pct"/>
            <w:vAlign w:val="center"/>
          </w:tcPr>
          <w:p w14:paraId="7A76E8C3" w14:textId="1D8ECE71" w:rsidR="003E37C9" w:rsidRPr="003E37C9" w:rsidRDefault="003E37C9" w:rsidP="003E37C9">
            <w:pPr>
              <w:rPr>
                <w:rFonts w:ascii="Arial" w:hAnsi="Arial" w:cs="Arial"/>
                <w:sz w:val="16"/>
                <w:szCs w:val="16"/>
              </w:rPr>
            </w:pPr>
            <w:r w:rsidRPr="003E37C9">
              <w:rPr>
                <w:rFonts w:ascii="Arial" w:hAnsi="Arial" w:cs="Arial"/>
                <w:sz w:val="16"/>
                <w:szCs w:val="16"/>
              </w:rPr>
              <w:t>Thời điểm bắt đầu phiên</w:t>
            </w:r>
          </w:p>
        </w:tc>
      </w:tr>
      <w:tr w:rsidR="003E37C9" w:rsidRPr="00547B2B" w14:paraId="545839AE" w14:textId="77777777" w:rsidTr="003E37C9">
        <w:trPr>
          <w:trHeight w:val="72"/>
        </w:trPr>
        <w:tc>
          <w:tcPr>
            <w:tcW w:w="757" w:type="pct"/>
            <w:vAlign w:val="center"/>
          </w:tcPr>
          <w:p w14:paraId="4E2337D7" w14:textId="0A9276E2" w:rsidR="003E37C9" w:rsidRPr="003E37C9" w:rsidRDefault="003E37C9" w:rsidP="003E37C9">
            <w:pPr>
              <w:rPr>
                <w:rFonts w:ascii="Arial" w:hAnsi="Arial" w:cs="Arial"/>
                <w:sz w:val="16"/>
                <w:szCs w:val="16"/>
              </w:rPr>
            </w:pPr>
            <w:r w:rsidRPr="003E37C9">
              <w:rPr>
                <w:rFonts w:ascii="Arial" w:hAnsi="Arial" w:cs="Arial"/>
                <w:sz w:val="16"/>
                <w:szCs w:val="16"/>
              </w:rPr>
              <w:t>ended_at</w:t>
            </w:r>
          </w:p>
        </w:tc>
        <w:tc>
          <w:tcPr>
            <w:tcW w:w="756" w:type="pct"/>
            <w:vAlign w:val="center"/>
          </w:tcPr>
          <w:p w14:paraId="3822205A" w14:textId="2FE76790" w:rsidR="003E37C9" w:rsidRPr="003E37C9" w:rsidRDefault="003E37C9" w:rsidP="003E37C9">
            <w:pPr>
              <w:rPr>
                <w:rFonts w:ascii="Arial" w:hAnsi="Arial" w:cs="Arial"/>
                <w:sz w:val="16"/>
                <w:szCs w:val="16"/>
              </w:rPr>
            </w:pPr>
            <w:r w:rsidRPr="003E37C9">
              <w:rPr>
                <w:rFonts w:ascii="Arial" w:hAnsi="Arial" w:cs="Arial"/>
                <w:sz w:val="16"/>
                <w:szCs w:val="16"/>
              </w:rPr>
              <w:t>DATETIME</w:t>
            </w:r>
          </w:p>
        </w:tc>
        <w:tc>
          <w:tcPr>
            <w:tcW w:w="756" w:type="pct"/>
            <w:vAlign w:val="center"/>
          </w:tcPr>
          <w:p w14:paraId="103FF018" w14:textId="77777777" w:rsidR="003E37C9" w:rsidRPr="003E37C9" w:rsidRDefault="003E37C9" w:rsidP="003E37C9">
            <w:pPr>
              <w:rPr>
                <w:rFonts w:ascii="Arial" w:hAnsi="Arial" w:cs="Arial"/>
                <w:sz w:val="16"/>
                <w:szCs w:val="16"/>
                <w:lang w:val="vi-VN"/>
              </w:rPr>
            </w:pPr>
          </w:p>
        </w:tc>
        <w:tc>
          <w:tcPr>
            <w:tcW w:w="757" w:type="pct"/>
            <w:vAlign w:val="center"/>
          </w:tcPr>
          <w:p w14:paraId="7FEA828F" w14:textId="5B7CC046" w:rsidR="003E37C9" w:rsidRPr="003E37C9" w:rsidRDefault="003E37C9" w:rsidP="003E37C9">
            <w:pPr>
              <w:rPr>
                <w:rFonts w:ascii="Arial" w:hAnsi="Arial" w:cs="Arial"/>
                <w:sz w:val="16"/>
                <w:szCs w:val="16"/>
              </w:rPr>
            </w:pPr>
            <w:r w:rsidRPr="003E37C9">
              <w:rPr>
                <w:rFonts w:ascii="Arial" w:hAnsi="Arial" w:cs="Arial"/>
                <w:sz w:val="16"/>
                <w:szCs w:val="16"/>
              </w:rPr>
              <w:t>Y</w:t>
            </w:r>
          </w:p>
        </w:tc>
        <w:tc>
          <w:tcPr>
            <w:tcW w:w="906" w:type="pct"/>
            <w:vAlign w:val="center"/>
          </w:tcPr>
          <w:p w14:paraId="629FB0D7" w14:textId="77777777" w:rsidR="003E37C9" w:rsidRPr="003E37C9" w:rsidRDefault="003E37C9" w:rsidP="003E37C9">
            <w:pPr>
              <w:rPr>
                <w:rFonts w:ascii="Arial" w:hAnsi="Arial" w:cs="Arial"/>
                <w:sz w:val="16"/>
                <w:szCs w:val="16"/>
              </w:rPr>
            </w:pPr>
          </w:p>
        </w:tc>
        <w:tc>
          <w:tcPr>
            <w:tcW w:w="1068" w:type="pct"/>
            <w:vAlign w:val="center"/>
          </w:tcPr>
          <w:p w14:paraId="235022EA" w14:textId="5BE929C6" w:rsidR="003E37C9" w:rsidRPr="003E37C9" w:rsidRDefault="003E37C9" w:rsidP="003E37C9">
            <w:pPr>
              <w:rPr>
                <w:rFonts w:ascii="Arial" w:hAnsi="Arial" w:cs="Arial"/>
                <w:sz w:val="16"/>
                <w:szCs w:val="16"/>
              </w:rPr>
            </w:pPr>
            <w:r w:rsidRPr="003E37C9">
              <w:rPr>
                <w:rFonts w:ascii="Arial" w:hAnsi="Arial" w:cs="Arial"/>
                <w:sz w:val="16"/>
                <w:szCs w:val="16"/>
              </w:rPr>
              <w:t>Thời điểm kết thúc phiên</w:t>
            </w:r>
          </w:p>
        </w:tc>
      </w:tr>
    </w:tbl>
    <w:p w14:paraId="117AF438" w14:textId="77777777" w:rsidR="003E37C9" w:rsidRPr="00B704C0" w:rsidRDefault="003E37C9" w:rsidP="003E37C9">
      <w:pPr>
        <w:rPr>
          <w:lang w:val="vi-VN"/>
        </w:rPr>
      </w:pPr>
    </w:p>
    <w:p w14:paraId="6DDDCC6A" w14:textId="264FB451" w:rsidR="003E37C9" w:rsidRPr="003E37C9" w:rsidRDefault="003E37C9" w:rsidP="003E37C9">
      <w:pPr>
        <w:pStyle w:val="FISHeading3"/>
        <w:numPr>
          <w:ilvl w:val="0"/>
          <w:numId w:val="0"/>
        </w:numPr>
        <w:tabs>
          <w:tab w:val="num" w:pos="2723"/>
        </w:tabs>
        <w:ind w:left="720"/>
      </w:pPr>
      <w:r>
        <w:t xml:space="preserve">ll.2.8. </w:t>
      </w:r>
      <w:r w:rsidRPr="003E37C9">
        <w:rPr>
          <w:lang w:val="en-US"/>
        </w:rPr>
        <w:t>Bảng USER_LOG</w:t>
      </w:r>
    </w:p>
    <w:tbl>
      <w:tblPr>
        <w:tblW w:w="5015" w:type="pct"/>
        <w:tblInd w:w="-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29" w:type="dxa"/>
          <w:left w:w="75" w:type="dxa"/>
          <w:bottom w:w="14" w:type="dxa"/>
          <w:right w:w="75" w:type="dxa"/>
        </w:tblCellMar>
        <w:tblLook w:val="0000" w:firstRow="0" w:lastRow="0" w:firstColumn="0" w:lastColumn="0" w:noHBand="0" w:noVBand="0"/>
      </w:tblPr>
      <w:tblGrid>
        <w:gridCol w:w="1419"/>
        <w:gridCol w:w="1417"/>
        <w:gridCol w:w="1417"/>
        <w:gridCol w:w="1419"/>
        <w:gridCol w:w="1698"/>
        <w:gridCol w:w="2002"/>
      </w:tblGrid>
      <w:tr w:rsidR="003E37C9" w:rsidRPr="00547B2B" w14:paraId="7DFDFD6F" w14:textId="77777777" w:rsidTr="00FE1F9B">
        <w:trPr>
          <w:trHeight w:val="72"/>
          <w:tblHeader/>
        </w:trPr>
        <w:tc>
          <w:tcPr>
            <w:tcW w:w="757" w:type="pct"/>
            <w:shd w:val="clear" w:color="auto" w:fill="BFBFBF" w:themeFill="background1" w:themeFillShade="BF"/>
            <w:vAlign w:val="center"/>
          </w:tcPr>
          <w:p w14:paraId="70F7E4EF" w14:textId="78064F68" w:rsidR="003E37C9" w:rsidRPr="003E37C9" w:rsidRDefault="003E37C9" w:rsidP="003E37C9">
            <w:pPr>
              <w:jc w:val="center"/>
              <w:rPr>
                <w:rFonts w:ascii="Arial" w:hAnsi="Arial" w:cs="Arial"/>
                <w:szCs w:val="20"/>
              </w:rPr>
            </w:pPr>
            <w:r w:rsidRPr="003E37C9">
              <w:rPr>
                <w:rFonts w:ascii="Arial" w:hAnsi="Arial" w:cs="Arial"/>
                <w:b/>
                <w:bCs/>
                <w:szCs w:val="20"/>
              </w:rPr>
              <w:t>Tên trường</w:t>
            </w:r>
          </w:p>
        </w:tc>
        <w:tc>
          <w:tcPr>
            <w:tcW w:w="756" w:type="pct"/>
            <w:shd w:val="clear" w:color="auto" w:fill="BFBFBF" w:themeFill="background1" w:themeFillShade="BF"/>
            <w:vAlign w:val="center"/>
          </w:tcPr>
          <w:p w14:paraId="71168A59" w14:textId="0A21D00D" w:rsidR="003E37C9" w:rsidRPr="003E37C9" w:rsidRDefault="003E37C9" w:rsidP="003E37C9">
            <w:pPr>
              <w:jc w:val="center"/>
              <w:rPr>
                <w:rFonts w:ascii="Arial" w:hAnsi="Arial" w:cs="Arial"/>
                <w:szCs w:val="20"/>
              </w:rPr>
            </w:pPr>
            <w:r w:rsidRPr="003E37C9">
              <w:rPr>
                <w:rFonts w:ascii="Arial" w:hAnsi="Arial" w:cs="Arial"/>
                <w:b/>
                <w:bCs/>
                <w:szCs w:val="20"/>
              </w:rPr>
              <w:t>Kiểu dữ liệu</w:t>
            </w:r>
          </w:p>
        </w:tc>
        <w:tc>
          <w:tcPr>
            <w:tcW w:w="756" w:type="pct"/>
            <w:shd w:val="clear" w:color="auto" w:fill="BFBFBF" w:themeFill="background1" w:themeFillShade="BF"/>
            <w:vAlign w:val="center"/>
          </w:tcPr>
          <w:p w14:paraId="08C67D55" w14:textId="38CDA130" w:rsidR="003E37C9" w:rsidRPr="003E37C9" w:rsidRDefault="003E37C9" w:rsidP="003E37C9">
            <w:pPr>
              <w:jc w:val="center"/>
              <w:rPr>
                <w:rFonts w:ascii="Arial" w:hAnsi="Arial" w:cs="Arial"/>
                <w:szCs w:val="20"/>
              </w:rPr>
            </w:pPr>
            <w:r w:rsidRPr="003E37C9">
              <w:rPr>
                <w:rFonts w:ascii="Arial" w:hAnsi="Arial" w:cs="Arial"/>
                <w:b/>
                <w:bCs/>
                <w:szCs w:val="20"/>
              </w:rPr>
              <w:t>Kích thước</w:t>
            </w:r>
          </w:p>
        </w:tc>
        <w:tc>
          <w:tcPr>
            <w:tcW w:w="757" w:type="pct"/>
            <w:shd w:val="clear" w:color="auto" w:fill="BFBFBF" w:themeFill="background1" w:themeFillShade="BF"/>
            <w:vAlign w:val="center"/>
          </w:tcPr>
          <w:p w14:paraId="41C2E93D" w14:textId="74743066" w:rsidR="003E37C9" w:rsidRPr="003E37C9" w:rsidRDefault="003E37C9" w:rsidP="003E37C9">
            <w:pPr>
              <w:jc w:val="center"/>
              <w:rPr>
                <w:rFonts w:ascii="Arial" w:hAnsi="Arial" w:cs="Arial"/>
                <w:szCs w:val="20"/>
                <w:lang w:val="fr-FR"/>
              </w:rPr>
            </w:pPr>
            <w:r w:rsidRPr="003E37C9">
              <w:rPr>
                <w:rFonts w:ascii="Arial" w:hAnsi="Arial" w:cs="Arial"/>
                <w:b/>
                <w:bCs/>
                <w:szCs w:val="20"/>
                <w:lang w:val="fr-FR"/>
              </w:rPr>
              <w:t>Được phép để trống (Y/N)</w:t>
            </w:r>
          </w:p>
        </w:tc>
        <w:tc>
          <w:tcPr>
            <w:tcW w:w="906" w:type="pct"/>
            <w:shd w:val="clear" w:color="auto" w:fill="BFBFBF" w:themeFill="background1" w:themeFillShade="BF"/>
            <w:vAlign w:val="center"/>
          </w:tcPr>
          <w:p w14:paraId="6D7AAE50" w14:textId="2EA9019E" w:rsidR="003E37C9" w:rsidRPr="003E37C9" w:rsidRDefault="003E37C9" w:rsidP="003E37C9">
            <w:pPr>
              <w:jc w:val="center"/>
              <w:rPr>
                <w:rFonts w:ascii="Arial" w:hAnsi="Arial" w:cs="Arial"/>
                <w:szCs w:val="20"/>
              </w:rPr>
            </w:pPr>
            <w:r w:rsidRPr="003E37C9">
              <w:rPr>
                <w:rFonts w:ascii="Arial" w:hAnsi="Arial" w:cs="Arial"/>
                <w:b/>
                <w:bCs/>
                <w:szCs w:val="20"/>
              </w:rPr>
              <w:t>Thông tin mặc định</w:t>
            </w:r>
          </w:p>
        </w:tc>
        <w:tc>
          <w:tcPr>
            <w:tcW w:w="1068" w:type="pct"/>
            <w:shd w:val="clear" w:color="auto" w:fill="BFBFBF" w:themeFill="background1" w:themeFillShade="BF"/>
            <w:vAlign w:val="center"/>
          </w:tcPr>
          <w:p w14:paraId="167E1526" w14:textId="093E7C12" w:rsidR="003E37C9" w:rsidRPr="003E37C9" w:rsidRDefault="003E37C9" w:rsidP="003E37C9">
            <w:pPr>
              <w:jc w:val="center"/>
              <w:rPr>
                <w:rFonts w:ascii="Arial" w:hAnsi="Arial" w:cs="Arial"/>
                <w:szCs w:val="20"/>
              </w:rPr>
            </w:pPr>
            <w:r w:rsidRPr="003E37C9">
              <w:rPr>
                <w:rFonts w:ascii="Arial" w:hAnsi="Arial" w:cs="Arial"/>
                <w:b/>
                <w:bCs/>
                <w:szCs w:val="20"/>
              </w:rPr>
              <w:t>Mô tả</w:t>
            </w:r>
          </w:p>
        </w:tc>
      </w:tr>
      <w:tr w:rsidR="003E37C9" w:rsidRPr="00547B2B" w14:paraId="267D3463" w14:textId="77777777" w:rsidTr="00FE1F9B">
        <w:trPr>
          <w:trHeight w:val="72"/>
        </w:trPr>
        <w:tc>
          <w:tcPr>
            <w:tcW w:w="757" w:type="pct"/>
            <w:vAlign w:val="center"/>
          </w:tcPr>
          <w:p w14:paraId="13F09917" w14:textId="212B2C34" w:rsidR="003E37C9" w:rsidRPr="003E37C9" w:rsidRDefault="003E37C9" w:rsidP="003E37C9">
            <w:pPr>
              <w:rPr>
                <w:rFonts w:ascii="Arial" w:hAnsi="Arial" w:cs="Arial"/>
                <w:sz w:val="16"/>
                <w:szCs w:val="16"/>
              </w:rPr>
            </w:pPr>
            <w:r w:rsidRPr="003E37C9">
              <w:rPr>
                <w:rFonts w:ascii="Arial" w:hAnsi="Arial" w:cs="Arial"/>
                <w:sz w:val="16"/>
                <w:szCs w:val="16"/>
              </w:rPr>
              <w:t>id</w:t>
            </w:r>
          </w:p>
        </w:tc>
        <w:tc>
          <w:tcPr>
            <w:tcW w:w="756" w:type="pct"/>
            <w:vAlign w:val="center"/>
          </w:tcPr>
          <w:p w14:paraId="102DD44F" w14:textId="3DF233AB" w:rsidR="003E37C9" w:rsidRPr="003E37C9" w:rsidRDefault="003E37C9" w:rsidP="003E37C9">
            <w:pPr>
              <w:rPr>
                <w:rFonts w:ascii="Arial" w:hAnsi="Arial" w:cs="Arial"/>
                <w:sz w:val="16"/>
                <w:szCs w:val="16"/>
              </w:rPr>
            </w:pPr>
            <w:r w:rsidRPr="003E37C9">
              <w:rPr>
                <w:rFonts w:ascii="Arial" w:hAnsi="Arial" w:cs="Arial"/>
                <w:sz w:val="16"/>
                <w:szCs w:val="16"/>
              </w:rPr>
              <w:t>INT</w:t>
            </w:r>
          </w:p>
        </w:tc>
        <w:tc>
          <w:tcPr>
            <w:tcW w:w="756" w:type="pct"/>
            <w:vAlign w:val="center"/>
          </w:tcPr>
          <w:p w14:paraId="4936A314" w14:textId="77777777" w:rsidR="003E37C9" w:rsidRPr="003E37C9" w:rsidRDefault="003E37C9" w:rsidP="003E37C9">
            <w:pPr>
              <w:rPr>
                <w:rFonts w:ascii="Arial" w:hAnsi="Arial" w:cs="Arial"/>
                <w:sz w:val="16"/>
                <w:szCs w:val="16"/>
              </w:rPr>
            </w:pPr>
          </w:p>
        </w:tc>
        <w:tc>
          <w:tcPr>
            <w:tcW w:w="757" w:type="pct"/>
            <w:vAlign w:val="center"/>
          </w:tcPr>
          <w:p w14:paraId="501B21F0" w14:textId="2FAA7B41" w:rsidR="003E37C9" w:rsidRPr="003E37C9" w:rsidRDefault="003E37C9" w:rsidP="003E37C9">
            <w:pPr>
              <w:rPr>
                <w:rFonts w:ascii="Arial" w:hAnsi="Arial" w:cs="Arial"/>
                <w:sz w:val="16"/>
                <w:szCs w:val="16"/>
              </w:rPr>
            </w:pPr>
            <w:r w:rsidRPr="003E37C9">
              <w:rPr>
                <w:rFonts w:ascii="Arial" w:hAnsi="Arial" w:cs="Arial"/>
                <w:sz w:val="16"/>
                <w:szCs w:val="16"/>
              </w:rPr>
              <w:t>N</w:t>
            </w:r>
          </w:p>
        </w:tc>
        <w:tc>
          <w:tcPr>
            <w:tcW w:w="906" w:type="pct"/>
            <w:vAlign w:val="center"/>
          </w:tcPr>
          <w:p w14:paraId="3BF1CEB4" w14:textId="58D45F6D" w:rsidR="003E37C9" w:rsidRPr="003E37C9" w:rsidRDefault="003E37C9" w:rsidP="003E37C9">
            <w:pPr>
              <w:rPr>
                <w:rFonts w:ascii="Arial" w:hAnsi="Arial" w:cs="Arial"/>
                <w:sz w:val="16"/>
                <w:szCs w:val="16"/>
              </w:rPr>
            </w:pPr>
            <w:r w:rsidRPr="003E37C9">
              <w:rPr>
                <w:rFonts w:ascii="Arial" w:hAnsi="Arial" w:cs="Arial"/>
                <w:sz w:val="16"/>
                <w:szCs w:val="16"/>
              </w:rPr>
              <w:t>AUTO_INCREMENT</w:t>
            </w:r>
          </w:p>
        </w:tc>
        <w:tc>
          <w:tcPr>
            <w:tcW w:w="1068" w:type="pct"/>
            <w:vAlign w:val="center"/>
          </w:tcPr>
          <w:p w14:paraId="4693930D" w14:textId="36F47D6F" w:rsidR="003E37C9" w:rsidRPr="003E37C9" w:rsidRDefault="003E37C9" w:rsidP="003E37C9">
            <w:pPr>
              <w:rPr>
                <w:rFonts w:ascii="Arial" w:hAnsi="Arial" w:cs="Arial"/>
                <w:sz w:val="16"/>
                <w:szCs w:val="16"/>
                <w:lang w:val="vi-VN"/>
              </w:rPr>
            </w:pPr>
            <w:r w:rsidRPr="003E37C9">
              <w:rPr>
                <w:rFonts w:ascii="Arial" w:hAnsi="Arial" w:cs="Arial"/>
                <w:sz w:val="16"/>
                <w:szCs w:val="16"/>
              </w:rPr>
              <w:t>Mã bản ghi log</w:t>
            </w:r>
          </w:p>
        </w:tc>
      </w:tr>
      <w:tr w:rsidR="003E37C9" w:rsidRPr="00547B2B" w14:paraId="753C42CE" w14:textId="77777777" w:rsidTr="00FE1F9B">
        <w:trPr>
          <w:trHeight w:val="72"/>
        </w:trPr>
        <w:tc>
          <w:tcPr>
            <w:tcW w:w="757" w:type="pct"/>
            <w:vAlign w:val="center"/>
          </w:tcPr>
          <w:p w14:paraId="2C4F8B90" w14:textId="3C7384D2" w:rsidR="003E37C9" w:rsidRPr="003E37C9" w:rsidRDefault="003E37C9" w:rsidP="003E37C9">
            <w:pPr>
              <w:rPr>
                <w:rFonts w:ascii="Arial" w:hAnsi="Arial" w:cs="Arial"/>
                <w:sz w:val="16"/>
                <w:szCs w:val="16"/>
                <w:lang w:val="vi-VN"/>
              </w:rPr>
            </w:pPr>
            <w:r w:rsidRPr="003E37C9">
              <w:rPr>
                <w:rFonts w:ascii="Arial" w:hAnsi="Arial" w:cs="Arial"/>
                <w:sz w:val="16"/>
                <w:szCs w:val="16"/>
              </w:rPr>
              <w:t>user_id</w:t>
            </w:r>
          </w:p>
        </w:tc>
        <w:tc>
          <w:tcPr>
            <w:tcW w:w="756" w:type="pct"/>
            <w:vAlign w:val="center"/>
          </w:tcPr>
          <w:p w14:paraId="02A9E5BD" w14:textId="49811188" w:rsidR="003E37C9" w:rsidRPr="003E37C9" w:rsidRDefault="003E37C9" w:rsidP="003E37C9">
            <w:pPr>
              <w:rPr>
                <w:rFonts w:ascii="Arial" w:hAnsi="Arial" w:cs="Arial"/>
                <w:sz w:val="16"/>
                <w:szCs w:val="16"/>
                <w:lang w:val="vi-VN"/>
              </w:rPr>
            </w:pPr>
            <w:r w:rsidRPr="003E37C9">
              <w:rPr>
                <w:rFonts w:ascii="Arial" w:hAnsi="Arial" w:cs="Arial"/>
                <w:sz w:val="16"/>
                <w:szCs w:val="16"/>
              </w:rPr>
              <w:t>INT</w:t>
            </w:r>
          </w:p>
        </w:tc>
        <w:tc>
          <w:tcPr>
            <w:tcW w:w="756" w:type="pct"/>
            <w:vAlign w:val="center"/>
          </w:tcPr>
          <w:p w14:paraId="4ADF2FA5" w14:textId="77777777" w:rsidR="003E37C9" w:rsidRPr="003E37C9" w:rsidRDefault="003E37C9" w:rsidP="003E37C9">
            <w:pPr>
              <w:rPr>
                <w:rFonts w:ascii="Arial" w:hAnsi="Arial" w:cs="Arial"/>
                <w:sz w:val="16"/>
                <w:szCs w:val="16"/>
                <w:lang w:val="vi-VN"/>
              </w:rPr>
            </w:pPr>
          </w:p>
        </w:tc>
        <w:tc>
          <w:tcPr>
            <w:tcW w:w="757" w:type="pct"/>
            <w:vAlign w:val="center"/>
          </w:tcPr>
          <w:p w14:paraId="6F339852" w14:textId="131EB273" w:rsidR="003E37C9" w:rsidRPr="003E37C9" w:rsidRDefault="003E37C9" w:rsidP="003E37C9">
            <w:pPr>
              <w:rPr>
                <w:rFonts w:ascii="Arial" w:hAnsi="Arial" w:cs="Arial"/>
                <w:sz w:val="16"/>
                <w:szCs w:val="16"/>
              </w:rPr>
            </w:pPr>
            <w:r w:rsidRPr="003E37C9">
              <w:rPr>
                <w:rFonts w:ascii="Arial" w:hAnsi="Arial" w:cs="Arial"/>
                <w:sz w:val="16"/>
                <w:szCs w:val="16"/>
              </w:rPr>
              <w:t>N</w:t>
            </w:r>
          </w:p>
        </w:tc>
        <w:tc>
          <w:tcPr>
            <w:tcW w:w="906" w:type="pct"/>
            <w:vAlign w:val="center"/>
          </w:tcPr>
          <w:p w14:paraId="2967684B" w14:textId="77777777" w:rsidR="003E37C9" w:rsidRPr="003E37C9" w:rsidRDefault="003E37C9" w:rsidP="003E37C9">
            <w:pPr>
              <w:rPr>
                <w:rFonts w:ascii="Arial" w:hAnsi="Arial" w:cs="Arial"/>
                <w:sz w:val="16"/>
                <w:szCs w:val="16"/>
              </w:rPr>
            </w:pPr>
          </w:p>
        </w:tc>
        <w:tc>
          <w:tcPr>
            <w:tcW w:w="1068" w:type="pct"/>
            <w:vAlign w:val="center"/>
          </w:tcPr>
          <w:p w14:paraId="7F18CB4D" w14:textId="64134055" w:rsidR="003E37C9" w:rsidRPr="003E37C9" w:rsidRDefault="003E37C9" w:rsidP="003E37C9">
            <w:pPr>
              <w:rPr>
                <w:rFonts w:ascii="Arial" w:hAnsi="Arial" w:cs="Arial"/>
                <w:sz w:val="16"/>
                <w:szCs w:val="16"/>
                <w:lang w:val="vi-VN"/>
              </w:rPr>
            </w:pPr>
            <w:r w:rsidRPr="003E37C9">
              <w:rPr>
                <w:rFonts w:ascii="Arial" w:hAnsi="Arial" w:cs="Arial"/>
                <w:sz w:val="16"/>
                <w:szCs w:val="16"/>
              </w:rPr>
              <w:t>Mã người dùng</w:t>
            </w:r>
          </w:p>
        </w:tc>
      </w:tr>
      <w:tr w:rsidR="003E37C9" w:rsidRPr="00547B2B" w14:paraId="305269DA" w14:textId="77777777" w:rsidTr="00FE1F9B">
        <w:trPr>
          <w:trHeight w:val="72"/>
        </w:trPr>
        <w:tc>
          <w:tcPr>
            <w:tcW w:w="757" w:type="pct"/>
            <w:vAlign w:val="center"/>
          </w:tcPr>
          <w:p w14:paraId="23DBC02A" w14:textId="49CD1A3D" w:rsidR="003E37C9" w:rsidRPr="003E37C9" w:rsidRDefault="003E37C9" w:rsidP="003E37C9">
            <w:pPr>
              <w:rPr>
                <w:rFonts w:ascii="Arial" w:hAnsi="Arial" w:cs="Arial"/>
                <w:sz w:val="16"/>
                <w:szCs w:val="16"/>
                <w:lang w:val="vi-VN"/>
              </w:rPr>
            </w:pPr>
            <w:r w:rsidRPr="003E37C9">
              <w:rPr>
                <w:rFonts w:ascii="Arial" w:hAnsi="Arial" w:cs="Arial"/>
                <w:sz w:val="16"/>
                <w:szCs w:val="16"/>
              </w:rPr>
              <w:t>ngay_gio</w:t>
            </w:r>
          </w:p>
        </w:tc>
        <w:tc>
          <w:tcPr>
            <w:tcW w:w="756" w:type="pct"/>
            <w:vAlign w:val="center"/>
          </w:tcPr>
          <w:p w14:paraId="4067D151" w14:textId="7AA03A2B" w:rsidR="003E37C9" w:rsidRPr="003E37C9" w:rsidRDefault="003E37C9" w:rsidP="003E37C9">
            <w:pPr>
              <w:rPr>
                <w:rFonts w:ascii="Arial" w:hAnsi="Arial" w:cs="Arial"/>
                <w:sz w:val="16"/>
                <w:szCs w:val="16"/>
                <w:lang w:val="vi-VN"/>
              </w:rPr>
            </w:pPr>
            <w:r w:rsidRPr="003E37C9">
              <w:rPr>
                <w:rFonts w:ascii="Arial" w:hAnsi="Arial" w:cs="Arial"/>
                <w:sz w:val="16"/>
                <w:szCs w:val="16"/>
              </w:rPr>
              <w:t>DATETIME</w:t>
            </w:r>
          </w:p>
        </w:tc>
        <w:tc>
          <w:tcPr>
            <w:tcW w:w="756" w:type="pct"/>
            <w:vAlign w:val="center"/>
          </w:tcPr>
          <w:p w14:paraId="69D5E3E5" w14:textId="77777777" w:rsidR="003E37C9" w:rsidRPr="003E37C9" w:rsidRDefault="003E37C9" w:rsidP="003E37C9">
            <w:pPr>
              <w:rPr>
                <w:rFonts w:ascii="Arial" w:hAnsi="Arial" w:cs="Arial"/>
                <w:sz w:val="16"/>
                <w:szCs w:val="16"/>
                <w:lang w:val="vi-VN"/>
              </w:rPr>
            </w:pPr>
          </w:p>
        </w:tc>
        <w:tc>
          <w:tcPr>
            <w:tcW w:w="757" w:type="pct"/>
            <w:vAlign w:val="center"/>
          </w:tcPr>
          <w:p w14:paraId="4D94AF5E" w14:textId="2B3D9770" w:rsidR="003E37C9" w:rsidRPr="003E37C9" w:rsidRDefault="003E37C9" w:rsidP="003E37C9">
            <w:pPr>
              <w:rPr>
                <w:rFonts w:ascii="Arial" w:hAnsi="Arial" w:cs="Arial"/>
                <w:sz w:val="16"/>
                <w:szCs w:val="16"/>
              </w:rPr>
            </w:pPr>
            <w:r w:rsidRPr="003E37C9">
              <w:rPr>
                <w:rFonts w:ascii="Arial" w:hAnsi="Arial" w:cs="Arial"/>
                <w:sz w:val="16"/>
                <w:szCs w:val="16"/>
              </w:rPr>
              <w:t>N</w:t>
            </w:r>
          </w:p>
        </w:tc>
        <w:tc>
          <w:tcPr>
            <w:tcW w:w="906" w:type="pct"/>
            <w:vAlign w:val="center"/>
          </w:tcPr>
          <w:p w14:paraId="5C18878F" w14:textId="77777777" w:rsidR="003E37C9" w:rsidRPr="003E37C9" w:rsidRDefault="003E37C9" w:rsidP="003E37C9">
            <w:pPr>
              <w:rPr>
                <w:rFonts w:ascii="Arial" w:hAnsi="Arial" w:cs="Arial"/>
                <w:sz w:val="16"/>
                <w:szCs w:val="16"/>
              </w:rPr>
            </w:pPr>
          </w:p>
        </w:tc>
        <w:tc>
          <w:tcPr>
            <w:tcW w:w="1068" w:type="pct"/>
            <w:vAlign w:val="center"/>
          </w:tcPr>
          <w:p w14:paraId="34154DB2" w14:textId="6CDC1756" w:rsidR="003E37C9" w:rsidRPr="003E37C9" w:rsidRDefault="003E37C9" w:rsidP="003E37C9">
            <w:pPr>
              <w:rPr>
                <w:rFonts w:ascii="Arial" w:hAnsi="Arial" w:cs="Arial"/>
                <w:sz w:val="16"/>
                <w:szCs w:val="16"/>
                <w:lang w:val="vi-VN"/>
              </w:rPr>
            </w:pPr>
            <w:r w:rsidRPr="003E37C9">
              <w:rPr>
                <w:rFonts w:ascii="Arial" w:hAnsi="Arial" w:cs="Arial"/>
                <w:sz w:val="16"/>
                <w:szCs w:val="16"/>
              </w:rPr>
              <w:t>Thời gian thực hiện hành động</w:t>
            </w:r>
          </w:p>
        </w:tc>
      </w:tr>
      <w:tr w:rsidR="003E37C9" w:rsidRPr="00547B2B" w14:paraId="72DB3B35" w14:textId="77777777" w:rsidTr="00FE1F9B">
        <w:trPr>
          <w:trHeight w:val="72"/>
        </w:trPr>
        <w:tc>
          <w:tcPr>
            <w:tcW w:w="757" w:type="pct"/>
            <w:vAlign w:val="center"/>
          </w:tcPr>
          <w:p w14:paraId="64B38EE9" w14:textId="698D7255" w:rsidR="003E37C9" w:rsidRPr="003E37C9" w:rsidRDefault="003E37C9" w:rsidP="003E37C9">
            <w:pPr>
              <w:rPr>
                <w:rFonts w:ascii="Arial" w:hAnsi="Arial" w:cs="Arial"/>
                <w:sz w:val="16"/>
                <w:szCs w:val="16"/>
              </w:rPr>
            </w:pPr>
            <w:r w:rsidRPr="003E37C9">
              <w:rPr>
                <w:rFonts w:ascii="Arial" w:hAnsi="Arial" w:cs="Arial"/>
                <w:sz w:val="16"/>
                <w:szCs w:val="16"/>
              </w:rPr>
              <w:t>action_type</w:t>
            </w:r>
          </w:p>
        </w:tc>
        <w:tc>
          <w:tcPr>
            <w:tcW w:w="756" w:type="pct"/>
            <w:vAlign w:val="center"/>
          </w:tcPr>
          <w:p w14:paraId="577E5BC2" w14:textId="1D9F659C" w:rsidR="003E37C9" w:rsidRPr="003E37C9" w:rsidRDefault="003E37C9" w:rsidP="003E37C9">
            <w:pPr>
              <w:rPr>
                <w:rFonts w:ascii="Arial" w:hAnsi="Arial" w:cs="Arial"/>
                <w:sz w:val="16"/>
                <w:szCs w:val="16"/>
              </w:rPr>
            </w:pPr>
            <w:r w:rsidRPr="003E37C9">
              <w:rPr>
                <w:rFonts w:ascii="Arial" w:hAnsi="Arial" w:cs="Arial"/>
                <w:sz w:val="16"/>
                <w:szCs w:val="16"/>
              </w:rPr>
              <w:t>VARCHAR</w:t>
            </w:r>
          </w:p>
        </w:tc>
        <w:tc>
          <w:tcPr>
            <w:tcW w:w="756" w:type="pct"/>
            <w:vAlign w:val="center"/>
          </w:tcPr>
          <w:p w14:paraId="2592F686" w14:textId="1EAEBF87" w:rsidR="003E37C9" w:rsidRPr="003E37C9" w:rsidRDefault="003E37C9" w:rsidP="003E37C9">
            <w:pPr>
              <w:rPr>
                <w:rFonts w:ascii="Arial" w:hAnsi="Arial" w:cs="Arial"/>
                <w:sz w:val="16"/>
                <w:szCs w:val="16"/>
                <w:lang w:val="vi-VN"/>
              </w:rPr>
            </w:pPr>
            <w:r w:rsidRPr="003E37C9">
              <w:rPr>
                <w:rFonts w:ascii="Arial" w:hAnsi="Arial" w:cs="Arial"/>
                <w:sz w:val="16"/>
                <w:szCs w:val="16"/>
              </w:rPr>
              <w:t>100</w:t>
            </w:r>
          </w:p>
        </w:tc>
        <w:tc>
          <w:tcPr>
            <w:tcW w:w="757" w:type="pct"/>
            <w:vAlign w:val="center"/>
          </w:tcPr>
          <w:p w14:paraId="12082C61" w14:textId="78008630" w:rsidR="003E37C9" w:rsidRPr="003E37C9" w:rsidRDefault="003E37C9" w:rsidP="003E37C9">
            <w:pPr>
              <w:rPr>
                <w:rFonts w:ascii="Arial" w:hAnsi="Arial" w:cs="Arial"/>
                <w:sz w:val="16"/>
                <w:szCs w:val="16"/>
              </w:rPr>
            </w:pPr>
            <w:r w:rsidRPr="003E37C9">
              <w:rPr>
                <w:rFonts w:ascii="Arial" w:hAnsi="Arial" w:cs="Arial"/>
                <w:sz w:val="16"/>
                <w:szCs w:val="16"/>
              </w:rPr>
              <w:t>Y</w:t>
            </w:r>
          </w:p>
        </w:tc>
        <w:tc>
          <w:tcPr>
            <w:tcW w:w="906" w:type="pct"/>
            <w:vAlign w:val="center"/>
          </w:tcPr>
          <w:p w14:paraId="5E9B3378" w14:textId="77777777" w:rsidR="003E37C9" w:rsidRPr="003E37C9" w:rsidRDefault="003E37C9" w:rsidP="003E37C9">
            <w:pPr>
              <w:rPr>
                <w:rFonts w:ascii="Arial" w:hAnsi="Arial" w:cs="Arial"/>
                <w:sz w:val="16"/>
                <w:szCs w:val="16"/>
              </w:rPr>
            </w:pPr>
          </w:p>
        </w:tc>
        <w:tc>
          <w:tcPr>
            <w:tcW w:w="1068" w:type="pct"/>
            <w:vAlign w:val="center"/>
          </w:tcPr>
          <w:p w14:paraId="03125F36" w14:textId="04B9B81B" w:rsidR="003E37C9" w:rsidRPr="003E37C9" w:rsidRDefault="003E37C9" w:rsidP="003E37C9">
            <w:pPr>
              <w:rPr>
                <w:rFonts w:ascii="Arial" w:hAnsi="Arial" w:cs="Arial"/>
                <w:sz w:val="16"/>
                <w:szCs w:val="16"/>
              </w:rPr>
            </w:pPr>
            <w:r w:rsidRPr="003E37C9">
              <w:rPr>
                <w:rFonts w:ascii="Arial" w:hAnsi="Arial" w:cs="Arial"/>
                <w:sz w:val="16"/>
                <w:szCs w:val="16"/>
              </w:rPr>
              <w:t>Loại hành động người dùng thực hiện</w:t>
            </w:r>
          </w:p>
        </w:tc>
      </w:tr>
      <w:tr w:rsidR="003E37C9" w:rsidRPr="00547B2B" w14:paraId="0EA143F1" w14:textId="77777777" w:rsidTr="00FE1F9B">
        <w:trPr>
          <w:trHeight w:val="72"/>
        </w:trPr>
        <w:tc>
          <w:tcPr>
            <w:tcW w:w="757" w:type="pct"/>
            <w:vAlign w:val="center"/>
          </w:tcPr>
          <w:p w14:paraId="5F7B60FB" w14:textId="08C5EAF6" w:rsidR="003E37C9" w:rsidRPr="003E37C9" w:rsidRDefault="003E37C9" w:rsidP="003E37C9">
            <w:pPr>
              <w:rPr>
                <w:rFonts w:ascii="Arial" w:hAnsi="Arial" w:cs="Arial"/>
                <w:sz w:val="16"/>
                <w:szCs w:val="16"/>
              </w:rPr>
            </w:pPr>
            <w:r w:rsidRPr="003E37C9">
              <w:rPr>
                <w:rFonts w:ascii="Arial" w:hAnsi="Arial" w:cs="Arial"/>
                <w:sz w:val="16"/>
                <w:szCs w:val="16"/>
              </w:rPr>
              <w:t>session_id</w:t>
            </w:r>
          </w:p>
        </w:tc>
        <w:tc>
          <w:tcPr>
            <w:tcW w:w="756" w:type="pct"/>
            <w:vAlign w:val="center"/>
          </w:tcPr>
          <w:p w14:paraId="1B44705A" w14:textId="6DCC649D" w:rsidR="003E37C9" w:rsidRPr="003E37C9" w:rsidRDefault="003E37C9" w:rsidP="003E37C9">
            <w:pPr>
              <w:rPr>
                <w:rFonts w:ascii="Arial" w:hAnsi="Arial" w:cs="Arial"/>
                <w:sz w:val="16"/>
                <w:szCs w:val="16"/>
              </w:rPr>
            </w:pPr>
            <w:r w:rsidRPr="003E37C9">
              <w:rPr>
                <w:rFonts w:ascii="Arial" w:hAnsi="Arial" w:cs="Arial"/>
                <w:sz w:val="16"/>
                <w:szCs w:val="16"/>
              </w:rPr>
              <w:t>INT</w:t>
            </w:r>
          </w:p>
        </w:tc>
        <w:tc>
          <w:tcPr>
            <w:tcW w:w="756" w:type="pct"/>
            <w:vAlign w:val="center"/>
          </w:tcPr>
          <w:p w14:paraId="2B96E724" w14:textId="77777777" w:rsidR="003E37C9" w:rsidRPr="003E37C9" w:rsidRDefault="003E37C9" w:rsidP="003E37C9">
            <w:pPr>
              <w:rPr>
                <w:rFonts w:ascii="Arial" w:hAnsi="Arial" w:cs="Arial"/>
                <w:sz w:val="16"/>
                <w:szCs w:val="16"/>
                <w:lang w:val="vi-VN"/>
              </w:rPr>
            </w:pPr>
          </w:p>
        </w:tc>
        <w:tc>
          <w:tcPr>
            <w:tcW w:w="757" w:type="pct"/>
            <w:vAlign w:val="center"/>
          </w:tcPr>
          <w:p w14:paraId="572E1DA1" w14:textId="18EA7966" w:rsidR="003E37C9" w:rsidRPr="003E37C9" w:rsidRDefault="003E37C9" w:rsidP="003E37C9">
            <w:pPr>
              <w:rPr>
                <w:rFonts w:ascii="Arial" w:hAnsi="Arial" w:cs="Arial"/>
                <w:sz w:val="16"/>
                <w:szCs w:val="16"/>
              </w:rPr>
            </w:pPr>
            <w:r w:rsidRPr="003E37C9">
              <w:rPr>
                <w:rFonts w:ascii="Arial" w:hAnsi="Arial" w:cs="Arial"/>
                <w:sz w:val="16"/>
                <w:szCs w:val="16"/>
              </w:rPr>
              <w:t>Y</w:t>
            </w:r>
          </w:p>
        </w:tc>
        <w:tc>
          <w:tcPr>
            <w:tcW w:w="906" w:type="pct"/>
            <w:vAlign w:val="center"/>
          </w:tcPr>
          <w:p w14:paraId="1F338341" w14:textId="77777777" w:rsidR="003E37C9" w:rsidRPr="003E37C9" w:rsidRDefault="003E37C9" w:rsidP="003E37C9">
            <w:pPr>
              <w:rPr>
                <w:rFonts w:ascii="Arial" w:hAnsi="Arial" w:cs="Arial"/>
                <w:sz w:val="16"/>
                <w:szCs w:val="16"/>
              </w:rPr>
            </w:pPr>
          </w:p>
        </w:tc>
        <w:tc>
          <w:tcPr>
            <w:tcW w:w="1068" w:type="pct"/>
            <w:vAlign w:val="center"/>
          </w:tcPr>
          <w:p w14:paraId="163F1F52" w14:textId="0E865B8E" w:rsidR="003E37C9" w:rsidRPr="003E37C9" w:rsidRDefault="003E37C9" w:rsidP="003E37C9">
            <w:pPr>
              <w:rPr>
                <w:rFonts w:ascii="Arial" w:hAnsi="Arial" w:cs="Arial"/>
                <w:sz w:val="16"/>
                <w:szCs w:val="16"/>
              </w:rPr>
            </w:pPr>
            <w:r w:rsidRPr="003E37C9">
              <w:rPr>
                <w:rFonts w:ascii="Arial" w:hAnsi="Arial" w:cs="Arial"/>
                <w:sz w:val="16"/>
                <w:szCs w:val="16"/>
              </w:rPr>
              <w:t>Mã phiên VR tương ứng</w:t>
            </w:r>
          </w:p>
        </w:tc>
      </w:tr>
    </w:tbl>
    <w:p w14:paraId="31FB3C1B" w14:textId="77777777" w:rsidR="003E37C9" w:rsidRPr="00B704C0" w:rsidRDefault="003E37C9" w:rsidP="003E37C9">
      <w:pPr>
        <w:rPr>
          <w:lang w:val="vi-VN"/>
        </w:rPr>
      </w:pPr>
    </w:p>
    <w:p w14:paraId="0E3D9999" w14:textId="77777777" w:rsidR="003E37C9" w:rsidRPr="00B704C0" w:rsidRDefault="003E37C9" w:rsidP="003E37C9">
      <w:pPr>
        <w:rPr>
          <w:lang w:val="vi-VN"/>
        </w:rPr>
      </w:pPr>
    </w:p>
    <w:p w14:paraId="34F7D3A6" w14:textId="77777777" w:rsidR="003E37C9" w:rsidRPr="00B704C0" w:rsidRDefault="003E37C9" w:rsidP="003E37C9">
      <w:pPr>
        <w:rPr>
          <w:lang w:val="vi-VN"/>
        </w:rPr>
      </w:pPr>
    </w:p>
    <w:p w14:paraId="227F4FD6" w14:textId="77777777" w:rsidR="003E37C9" w:rsidRPr="00B704C0" w:rsidRDefault="003E37C9" w:rsidP="003E37C9">
      <w:pPr>
        <w:rPr>
          <w:lang w:val="vi-VN"/>
        </w:rPr>
      </w:pPr>
    </w:p>
    <w:p w14:paraId="65778963" w14:textId="77777777" w:rsidR="003E37C9" w:rsidRPr="00B704C0" w:rsidRDefault="003E37C9">
      <w:pPr>
        <w:rPr>
          <w:lang w:val="vi-VN"/>
        </w:rPr>
      </w:pPr>
    </w:p>
    <w:sectPr w:rsidR="003E37C9" w:rsidRPr="00B704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87B27" w14:textId="77777777" w:rsidR="00FD5C49" w:rsidRDefault="00FD5C49" w:rsidP="00A30B51">
      <w:r>
        <w:separator/>
      </w:r>
    </w:p>
  </w:endnote>
  <w:endnote w:type="continuationSeparator" w:id="0">
    <w:p w14:paraId="21051B08" w14:textId="77777777" w:rsidR="00FD5C49" w:rsidRDefault="00FD5C49" w:rsidP="00A30B51">
      <w:r>
        <w:continuationSeparator/>
      </w:r>
    </w:p>
  </w:endnote>
  <w:endnote w:type="continuationNotice" w:id="1">
    <w:p w14:paraId="5FF298E2" w14:textId="77777777" w:rsidR="00CA7590" w:rsidRDefault="00CA75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VNI-Times">
    <w:altName w:val="Calibri"/>
    <w:charset w:val="00"/>
    <w:family w:val="auto"/>
    <w:pitch w:val="variable"/>
    <w:sig w:usb0="00000007" w:usb1="00000000" w:usb2="00000000" w:usb3="00000000" w:csb0="00000013" w:csb1="00000000"/>
  </w:font>
  <w:font w:name="Aptos">
    <w:altName w:val="Arial"/>
    <w:charset w:val="00"/>
    <w:family w:val="swiss"/>
    <w:pitch w:val="variable"/>
    <w:sig w:usb0="00000001"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nCourier New">
    <w:altName w:val="Cambria"/>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59AC7" w14:textId="77777777" w:rsidR="00FD5C49" w:rsidRDefault="00FD5C49" w:rsidP="00A30B51">
      <w:r>
        <w:separator/>
      </w:r>
    </w:p>
  </w:footnote>
  <w:footnote w:type="continuationSeparator" w:id="0">
    <w:p w14:paraId="4266BFFD" w14:textId="77777777" w:rsidR="00FD5C49" w:rsidRDefault="00FD5C49" w:rsidP="00A30B51">
      <w:r>
        <w:continuationSeparator/>
      </w:r>
    </w:p>
  </w:footnote>
  <w:footnote w:type="continuationNotice" w:id="1">
    <w:p w14:paraId="68A336F9" w14:textId="77777777" w:rsidR="00CA7590" w:rsidRDefault="00CA7590"/>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38"/>
      </v:shape>
    </w:pict>
  </w:numPicBullet>
  <w:abstractNum w:abstractNumId="0" w15:restartNumberingAfterBreak="0">
    <w:nsid w:val="0B35187C"/>
    <w:multiLevelType w:val="hybridMultilevel"/>
    <w:tmpl w:val="5D842B44"/>
    <w:lvl w:ilvl="0" w:tplc="1A823ABE">
      <w:start w:val="2"/>
      <w:numFmt w:val="bullet"/>
      <w:pStyle w:val="07XenTTgchudng"/>
      <w:lvlText w:val="-"/>
      <w:lvlJc w:val="left"/>
      <w:pPr>
        <w:ind w:left="1571" w:hanging="360"/>
      </w:pPr>
      <w:rPr>
        <w:rFonts w:ascii="Times New Roman" w:eastAsia="Times New Roman"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113A0412"/>
    <w:multiLevelType w:val="hybridMultilevel"/>
    <w:tmpl w:val="70480A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5817EE3"/>
    <w:multiLevelType w:val="multilevel"/>
    <w:tmpl w:val="5F5E24F8"/>
    <w:lvl w:ilvl="0">
      <w:start w:val="1"/>
      <w:numFmt w:val="upperRoman"/>
      <w:lvlText w:val="%1."/>
      <w:lvlJc w:val="left"/>
      <w:pPr>
        <w:ind w:left="360" w:hanging="360"/>
      </w:pPr>
      <w:rPr>
        <w:rFonts w:hint="default"/>
      </w:rPr>
    </w:lvl>
    <w:lvl w:ilvl="1">
      <w:start w:val="1"/>
      <w:numFmt w:val="decimal"/>
      <w:lvlRestart w:val="0"/>
      <w:pStyle w:val="FISHeading2"/>
      <w:suff w:val="space"/>
      <w:lvlText w:val="%1.%2."/>
      <w:lvlJc w:val="left"/>
      <w:pPr>
        <w:ind w:left="715" w:hanging="432"/>
      </w:pPr>
      <w:rPr>
        <w:rFonts w:hint="default"/>
      </w:rPr>
    </w:lvl>
    <w:lvl w:ilvl="2">
      <w:start w:val="1"/>
      <w:numFmt w:val="decimal"/>
      <w:pStyle w:val="FISHeading3"/>
      <w:suff w:val="space"/>
      <w:lvlText w:val="%1.%2.%3."/>
      <w:lvlJc w:val="left"/>
      <w:pPr>
        <w:ind w:left="1224" w:hanging="504"/>
      </w:pPr>
      <w:rPr>
        <w:rFonts w:hint="default"/>
      </w:rPr>
    </w:lvl>
    <w:lvl w:ilvl="3">
      <w:start w:val="1"/>
      <w:numFmt w:val="decimal"/>
      <w:pStyle w:val="FISHeading4"/>
      <w:suff w:val="space"/>
      <w:lvlText w:val="%1.%2.%3.%4. "/>
      <w:lvlJc w:val="left"/>
      <w:pPr>
        <w:ind w:left="1925" w:hanging="648"/>
      </w:pPr>
      <w:rPr>
        <w:rFonts w:hint="default"/>
      </w:rPr>
    </w:lvl>
    <w:lvl w:ilvl="4">
      <w:start w:val="1"/>
      <w:numFmt w:val="decimal"/>
      <w:pStyle w:val="FISHeading4"/>
      <w:suff w:val="space"/>
      <w:lvlText w:val="%1.%2.%3.%4.%5."/>
      <w:lvlJc w:val="left"/>
      <w:pPr>
        <w:ind w:left="3344" w:hanging="792"/>
      </w:pPr>
      <w:rPr>
        <w:rFonts w:hint="default"/>
      </w:rPr>
    </w:lvl>
    <w:lvl w:ilvl="5">
      <w:start w:val="1"/>
      <w:numFmt w:val="lowerLetter"/>
      <w:pStyle w:val="FISHeading6"/>
      <w:lvlText w:val="%1.%2.%3.%4.%5.%6- "/>
      <w:lvlJc w:val="left"/>
      <w:pPr>
        <w:tabs>
          <w:tab w:val="num" w:pos="1440"/>
        </w:tabs>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2D6B1AF8"/>
    <w:multiLevelType w:val="hybridMultilevel"/>
    <w:tmpl w:val="DC16D6E4"/>
    <w:lvl w:ilvl="0" w:tplc="FFFFFFFF">
      <w:start w:val="1"/>
      <w:numFmt w:val="bullet"/>
      <w:pStyle w:val="NBullet1"/>
      <w:lvlText w:val=""/>
      <w:lvlJc w:val="left"/>
      <w:pPr>
        <w:tabs>
          <w:tab w:val="num" w:pos="2160"/>
        </w:tabs>
        <w:ind w:left="2160" w:hanging="360"/>
      </w:pPr>
      <w:rPr>
        <w:rFonts w:ascii="Wingdings" w:hAnsi="Wingdings" w:hint="default"/>
      </w:rPr>
    </w:lvl>
    <w:lvl w:ilvl="1" w:tplc="FFFFFFFF">
      <w:start w:val="1"/>
      <w:numFmt w:val="bullet"/>
      <w:lvlText w:val=""/>
      <w:lvlJc w:val="left"/>
      <w:pPr>
        <w:tabs>
          <w:tab w:val="num" w:pos="2880"/>
        </w:tabs>
        <w:ind w:left="2880" w:hanging="360"/>
      </w:pPr>
      <w:rPr>
        <w:rFonts w:ascii="Symbol" w:hAnsi="Symbol" w:hint="default"/>
        <w:color w:val="auto"/>
      </w:rPr>
    </w:lvl>
    <w:lvl w:ilvl="2" w:tplc="FFFFFFFF">
      <w:start w:val="1"/>
      <w:numFmt w:val="bullet"/>
      <w:lvlText w:val=""/>
      <w:lvlJc w:val="left"/>
      <w:pPr>
        <w:tabs>
          <w:tab w:val="num" w:pos="3600"/>
        </w:tabs>
        <w:ind w:left="3600" w:hanging="360"/>
      </w:pPr>
      <w:rPr>
        <w:rFonts w:ascii="Wingdings" w:hAnsi="Wingdings" w:hint="default"/>
      </w:rPr>
    </w:lvl>
    <w:lvl w:ilvl="3" w:tplc="FFFFFFFF">
      <w:start w:val="1"/>
      <w:numFmt w:val="bullet"/>
      <w:pStyle w:val="NBullet3"/>
      <w:lvlText w:val=""/>
      <w:lvlJc w:val="left"/>
      <w:pPr>
        <w:tabs>
          <w:tab w:val="num" w:pos="4320"/>
        </w:tabs>
        <w:ind w:left="4320" w:hanging="360"/>
      </w:pPr>
      <w:rPr>
        <w:rFonts w:ascii="Symbol" w:hAnsi="Symbol" w:hint="default"/>
      </w:rPr>
    </w:lvl>
    <w:lvl w:ilvl="4" w:tplc="FFFFFFFF">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31CB0499"/>
    <w:multiLevelType w:val="hybridMultilevel"/>
    <w:tmpl w:val="F5AC867A"/>
    <w:lvl w:ilvl="0" w:tplc="50E499C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D523B5"/>
    <w:multiLevelType w:val="hybridMultilevel"/>
    <w:tmpl w:val="83E458D8"/>
    <w:lvl w:ilvl="0" w:tplc="FFFFFFFF">
      <w:start w:val="1"/>
      <w:numFmt w:val="bullet"/>
      <w:lvlText w:val=""/>
      <w:lvlJc w:val="left"/>
      <w:pPr>
        <w:tabs>
          <w:tab w:val="num" w:pos="1224"/>
        </w:tabs>
        <w:ind w:left="1224" w:hanging="360"/>
      </w:pPr>
      <w:rPr>
        <w:rFonts w:ascii="Wingdings" w:hAnsi="Wingdings" w:hint="default"/>
      </w:rPr>
    </w:lvl>
    <w:lvl w:ilvl="1" w:tplc="FFFFFFFF">
      <w:start w:val="1"/>
      <w:numFmt w:val="bullet"/>
      <w:pStyle w:val="NBullet2"/>
      <w:lvlText w:val="o"/>
      <w:lvlJc w:val="left"/>
      <w:pPr>
        <w:tabs>
          <w:tab w:val="num" w:pos="1944"/>
        </w:tabs>
        <w:ind w:left="1944" w:hanging="360"/>
      </w:pPr>
      <w:rPr>
        <w:rFonts w:ascii="Courier New" w:hAnsi="Courier New" w:cs="Courier New" w:hint="default"/>
      </w:rPr>
    </w:lvl>
    <w:lvl w:ilvl="2" w:tplc="FFFFFFFF">
      <w:start w:val="1"/>
      <w:numFmt w:val="bullet"/>
      <w:lvlText w:val=""/>
      <w:lvlJc w:val="left"/>
      <w:pPr>
        <w:tabs>
          <w:tab w:val="num" w:pos="2664"/>
        </w:tabs>
        <w:ind w:left="2664" w:hanging="360"/>
      </w:pPr>
      <w:rPr>
        <w:rFonts w:ascii="Wingdings" w:hAnsi="Wingdings" w:hint="default"/>
      </w:rPr>
    </w:lvl>
    <w:lvl w:ilvl="3" w:tplc="FFFFFFFF">
      <w:start w:val="1"/>
      <w:numFmt w:val="bullet"/>
      <w:lvlText w:val=""/>
      <w:lvlJc w:val="left"/>
      <w:pPr>
        <w:tabs>
          <w:tab w:val="num" w:pos="3384"/>
        </w:tabs>
        <w:ind w:left="3384" w:hanging="360"/>
      </w:pPr>
      <w:rPr>
        <w:rFonts w:ascii="Symbol" w:hAnsi="Symbol" w:hint="default"/>
      </w:rPr>
    </w:lvl>
    <w:lvl w:ilvl="4" w:tplc="FFFFFFFF">
      <w:start w:val="488"/>
      <w:numFmt w:val="bullet"/>
      <w:lvlText w:val="-"/>
      <w:lvlJc w:val="left"/>
      <w:pPr>
        <w:tabs>
          <w:tab w:val="num" w:pos="4104"/>
        </w:tabs>
        <w:ind w:left="4104" w:hanging="360"/>
      </w:pPr>
      <w:rPr>
        <w:rFonts w:ascii="Times New Roman" w:eastAsia="Times New Roman" w:hAnsi="Times New Roman" w:cs="Times New Roman" w:hint="default"/>
      </w:rPr>
    </w:lvl>
    <w:lvl w:ilvl="5" w:tplc="FFFFFFFF" w:tentative="1">
      <w:start w:val="1"/>
      <w:numFmt w:val="bullet"/>
      <w:lvlText w:val=""/>
      <w:lvlJc w:val="left"/>
      <w:pPr>
        <w:tabs>
          <w:tab w:val="num" w:pos="4824"/>
        </w:tabs>
        <w:ind w:left="4824" w:hanging="360"/>
      </w:pPr>
      <w:rPr>
        <w:rFonts w:ascii="Wingdings" w:hAnsi="Wingdings" w:hint="default"/>
      </w:rPr>
    </w:lvl>
    <w:lvl w:ilvl="6" w:tplc="FFFFFFFF" w:tentative="1">
      <w:start w:val="1"/>
      <w:numFmt w:val="bullet"/>
      <w:lvlText w:val=""/>
      <w:lvlJc w:val="left"/>
      <w:pPr>
        <w:tabs>
          <w:tab w:val="num" w:pos="5544"/>
        </w:tabs>
        <w:ind w:left="5544" w:hanging="360"/>
      </w:pPr>
      <w:rPr>
        <w:rFonts w:ascii="Symbol" w:hAnsi="Symbol" w:hint="default"/>
      </w:rPr>
    </w:lvl>
    <w:lvl w:ilvl="7" w:tplc="FFFFFFFF" w:tentative="1">
      <w:start w:val="1"/>
      <w:numFmt w:val="bullet"/>
      <w:lvlText w:val="o"/>
      <w:lvlJc w:val="left"/>
      <w:pPr>
        <w:tabs>
          <w:tab w:val="num" w:pos="6264"/>
        </w:tabs>
        <w:ind w:left="6264" w:hanging="360"/>
      </w:pPr>
      <w:rPr>
        <w:rFonts w:ascii="Courier New" w:hAnsi="Courier New" w:cs="Courier New" w:hint="default"/>
      </w:rPr>
    </w:lvl>
    <w:lvl w:ilvl="8" w:tplc="FFFFFFFF" w:tentative="1">
      <w:start w:val="1"/>
      <w:numFmt w:val="bullet"/>
      <w:lvlText w:val=""/>
      <w:lvlJc w:val="left"/>
      <w:pPr>
        <w:tabs>
          <w:tab w:val="num" w:pos="6984"/>
        </w:tabs>
        <w:ind w:left="6984" w:hanging="360"/>
      </w:pPr>
      <w:rPr>
        <w:rFonts w:ascii="Wingdings" w:hAnsi="Wingdings" w:hint="default"/>
      </w:rPr>
    </w:lvl>
  </w:abstractNum>
  <w:abstractNum w:abstractNumId="6" w15:restartNumberingAfterBreak="0">
    <w:nsid w:val="4F4311C1"/>
    <w:multiLevelType w:val="hybridMultilevel"/>
    <w:tmpl w:val="B4C0D5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05F06CD"/>
    <w:multiLevelType w:val="hybridMultilevel"/>
    <w:tmpl w:val="349EF686"/>
    <w:lvl w:ilvl="0" w:tplc="26B8C7F6">
      <w:numFmt w:val="bullet"/>
      <w:pStyle w:val="FISBullet1"/>
      <w:lvlText w:val="–"/>
      <w:lvlJc w:val="left"/>
      <w:pPr>
        <w:tabs>
          <w:tab w:val="num" w:pos="1530"/>
        </w:tabs>
        <w:ind w:left="1530" w:hanging="360"/>
      </w:pPr>
      <w:rPr>
        <w:rFonts w:ascii="Times New Roman" w:eastAsia="Times New Roman" w:hAnsi="Times New Roman" w:cs="Times New Roman" w:hint="default"/>
      </w:rPr>
    </w:lvl>
    <w:lvl w:ilvl="1" w:tplc="C83C610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3737A9"/>
    <w:multiLevelType w:val="hybridMultilevel"/>
    <w:tmpl w:val="CECE2D28"/>
    <w:lvl w:ilvl="0" w:tplc="AE0A583C">
      <w:start w:val="1"/>
      <w:numFmt w:val="bullet"/>
      <w:pStyle w:val="Bullet2"/>
      <w:lvlText w:val="­"/>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72DE0EB6"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5C957EA"/>
    <w:multiLevelType w:val="hybridMultilevel"/>
    <w:tmpl w:val="6E8EA52E"/>
    <w:lvl w:ilvl="0" w:tplc="E5DCBFC6">
      <w:numFmt w:val="bullet"/>
      <w:lvlText w:val="-"/>
      <w:lvlJc w:val="left"/>
      <w:pPr>
        <w:ind w:left="720" w:hanging="360"/>
      </w:pPr>
      <w:rPr>
        <w:rFonts w:ascii="Arial" w:eastAsia="MS Mincho"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9456B84"/>
    <w:multiLevelType w:val="hybridMultilevel"/>
    <w:tmpl w:val="4B72A3BC"/>
    <w:lvl w:ilvl="0" w:tplc="FFFFFFFF">
      <w:start w:val="1"/>
      <w:numFmt w:val="bullet"/>
      <w:pStyle w:val="InteractionBullet2"/>
      <w:lvlText w:val="-"/>
      <w:lvlJc w:val="left"/>
      <w:pPr>
        <w:tabs>
          <w:tab w:val="num" w:pos="720"/>
        </w:tabs>
        <w:ind w:left="720" w:hanging="360"/>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506C7B"/>
    <w:multiLevelType w:val="hybridMultilevel"/>
    <w:tmpl w:val="E744D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3" w15:restartNumberingAfterBreak="0">
    <w:nsid w:val="64D915DC"/>
    <w:multiLevelType w:val="hybridMultilevel"/>
    <w:tmpl w:val="B09AA526"/>
    <w:lvl w:ilvl="0" w:tplc="042A0001">
      <w:start w:val="1"/>
      <w:numFmt w:val="bullet"/>
      <w:lvlText w:val=""/>
      <w:lvlJc w:val="left"/>
      <w:pPr>
        <w:ind w:left="1498" w:hanging="360"/>
      </w:pPr>
      <w:rPr>
        <w:rFonts w:ascii="Symbol" w:hAnsi="Symbol" w:hint="default"/>
      </w:rPr>
    </w:lvl>
    <w:lvl w:ilvl="1" w:tplc="042A0003" w:tentative="1">
      <w:start w:val="1"/>
      <w:numFmt w:val="bullet"/>
      <w:lvlText w:val="o"/>
      <w:lvlJc w:val="left"/>
      <w:pPr>
        <w:ind w:left="2218" w:hanging="360"/>
      </w:pPr>
      <w:rPr>
        <w:rFonts w:ascii="Courier New" w:hAnsi="Courier New" w:cs="Courier New" w:hint="default"/>
      </w:rPr>
    </w:lvl>
    <w:lvl w:ilvl="2" w:tplc="042A0005" w:tentative="1">
      <w:start w:val="1"/>
      <w:numFmt w:val="bullet"/>
      <w:lvlText w:val=""/>
      <w:lvlJc w:val="left"/>
      <w:pPr>
        <w:ind w:left="2938" w:hanging="360"/>
      </w:pPr>
      <w:rPr>
        <w:rFonts w:ascii="Wingdings" w:hAnsi="Wingdings" w:hint="default"/>
      </w:rPr>
    </w:lvl>
    <w:lvl w:ilvl="3" w:tplc="042A0001" w:tentative="1">
      <w:start w:val="1"/>
      <w:numFmt w:val="bullet"/>
      <w:lvlText w:val=""/>
      <w:lvlJc w:val="left"/>
      <w:pPr>
        <w:ind w:left="3658" w:hanging="360"/>
      </w:pPr>
      <w:rPr>
        <w:rFonts w:ascii="Symbol" w:hAnsi="Symbol" w:hint="default"/>
      </w:rPr>
    </w:lvl>
    <w:lvl w:ilvl="4" w:tplc="042A0003" w:tentative="1">
      <w:start w:val="1"/>
      <w:numFmt w:val="bullet"/>
      <w:lvlText w:val="o"/>
      <w:lvlJc w:val="left"/>
      <w:pPr>
        <w:ind w:left="4378" w:hanging="360"/>
      </w:pPr>
      <w:rPr>
        <w:rFonts w:ascii="Courier New" w:hAnsi="Courier New" w:cs="Courier New" w:hint="default"/>
      </w:rPr>
    </w:lvl>
    <w:lvl w:ilvl="5" w:tplc="042A0005" w:tentative="1">
      <w:start w:val="1"/>
      <w:numFmt w:val="bullet"/>
      <w:lvlText w:val=""/>
      <w:lvlJc w:val="left"/>
      <w:pPr>
        <w:ind w:left="5098" w:hanging="360"/>
      </w:pPr>
      <w:rPr>
        <w:rFonts w:ascii="Wingdings" w:hAnsi="Wingdings" w:hint="default"/>
      </w:rPr>
    </w:lvl>
    <w:lvl w:ilvl="6" w:tplc="042A0001" w:tentative="1">
      <w:start w:val="1"/>
      <w:numFmt w:val="bullet"/>
      <w:lvlText w:val=""/>
      <w:lvlJc w:val="left"/>
      <w:pPr>
        <w:ind w:left="5818" w:hanging="360"/>
      </w:pPr>
      <w:rPr>
        <w:rFonts w:ascii="Symbol" w:hAnsi="Symbol" w:hint="default"/>
      </w:rPr>
    </w:lvl>
    <w:lvl w:ilvl="7" w:tplc="042A0003" w:tentative="1">
      <w:start w:val="1"/>
      <w:numFmt w:val="bullet"/>
      <w:lvlText w:val="o"/>
      <w:lvlJc w:val="left"/>
      <w:pPr>
        <w:ind w:left="6538" w:hanging="360"/>
      </w:pPr>
      <w:rPr>
        <w:rFonts w:ascii="Courier New" w:hAnsi="Courier New" w:cs="Courier New" w:hint="default"/>
      </w:rPr>
    </w:lvl>
    <w:lvl w:ilvl="8" w:tplc="042A0005" w:tentative="1">
      <w:start w:val="1"/>
      <w:numFmt w:val="bullet"/>
      <w:lvlText w:val=""/>
      <w:lvlJc w:val="left"/>
      <w:pPr>
        <w:ind w:left="7258" w:hanging="360"/>
      </w:pPr>
      <w:rPr>
        <w:rFonts w:ascii="Wingdings" w:hAnsi="Wingdings" w:hint="default"/>
      </w:rPr>
    </w:lvl>
  </w:abstractNum>
  <w:abstractNum w:abstractNumId="14" w15:restartNumberingAfterBreak="0">
    <w:nsid w:val="67632077"/>
    <w:multiLevelType w:val="hybridMultilevel"/>
    <w:tmpl w:val="1B2AA412"/>
    <w:lvl w:ilvl="0" w:tplc="DB2CCC0C">
      <w:start w:val="1"/>
      <w:numFmt w:val="bullet"/>
      <w:pStyle w:val="StyleBodyText11ptBoldLef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931F6"/>
    <w:multiLevelType w:val="hybridMultilevel"/>
    <w:tmpl w:val="20B66DE2"/>
    <w:lvl w:ilvl="0" w:tplc="064CF462">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E17711"/>
    <w:multiLevelType w:val="hybridMultilevel"/>
    <w:tmpl w:val="58AE688E"/>
    <w:lvl w:ilvl="0" w:tplc="9C001412">
      <w:start w:val="1"/>
      <w:numFmt w:val="bullet"/>
      <w:pStyle w:val="InteractionBullet1"/>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845B20"/>
    <w:multiLevelType w:val="hybridMultilevel"/>
    <w:tmpl w:val="2BC6C454"/>
    <w:lvl w:ilvl="0" w:tplc="FFFFFFFF">
      <w:start w:val="1"/>
      <w:numFmt w:val="bullet"/>
      <w:pStyle w:val="InteractionBullet3"/>
      <w:lvlText w:val=""/>
      <w:lvlJc w:val="left"/>
      <w:pPr>
        <w:tabs>
          <w:tab w:val="num" w:pos="2880"/>
        </w:tabs>
        <w:ind w:left="288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C15A10"/>
    <w:multiLevelType w:val="hybridMultilevel"/>
    <w:tmpl w:val="C508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E00960"/>
    <w:multiLevelType w:val="hybridMultilevel"/>
    <w:tmpl w:val="A2BC84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71A171A7"/>
    <w:multiLevelType w:val="multilevel"/>
    <w:tmpl w:val="028C2F50"/>
    <w:lvl w:ilvl="0">
      <w:start w:val="1"/>
      <w:numFmt w:val="bullet"/>
      <w:pStyle w:val="FISTableBullet1"/>
      <w:lvlText w:val=""/>
      <w:lvlJc w:val="left"/>
      <w:pPr>
        <w:tabs>
          <w:tab w:val="num" w:pos="1021"/>
        </w:tabs>
        <w:ind w:left="1021" w:hanging="454"/>
      </w:pPr>
      <w:rPr>
        <w:rFonts w:ascii="Wingdings" w:hAnsi="Wingdings" w:hint="default"/>
      </w:rPr>
    </w:lvl>
    <w:lvl w:ilvl="1">
      <w:start w:val="1"/>
      <w:numFmt w:val="bullet"/>
      <w:pStyle w:val="FISTableBullet2"/>
      <w:lvlText w:val=""/>
      <w:lvlJc w:val="left"/>
      <w:pPr>
        <w:tabs>
          <w:tab w:val="num" w:pos="1872"/>
        </w:tabs>
        <w:ind w:left="1872" w:hanging="454"/>
      </w:pPr>
      <w:rPr>
        <w:rFonts w:ascii="Symbol" w:hAnsi="Symbol" w:hint="default"/>
      </w:rPr>
    </w:lvl>
    <w:lvl w:ilvl="2">
      <w:start w:val="1"/>
      <w:numFmt w:val="bullet"/>
      <w:lvlText w:val=""/>
      <w:lvlJc w:val="left"/>
      <w:pPr>
        <w:tabs>
          <w:tab w:val="num" w:pos="2723"/>
        </w:tabs>
        <w:ind w:left="2723" w:hanging="454"/>
      </w:pPr>
      <w:rPr>
        <w:rFonts w:ascii="Wingdings" w:hAnsi="Wingdings" w:hint="default"/>
      </w:rPr>
    </w:lvl>
    <w:lvl w:ilvl="3">
      <w:start w:val="1"/>
      <w:numFmt w:val="bullet"/>
      <w:lvlText w:val=""/>
      <w:lvlJc w:val="left"/>
      <w:pPr>
        <w:tabs>
          <w:tab w:val="num" w:pos="3574"/>
        </w:tabs>
        <w:ind w:left="3574" w:hanging="454"/>
      </w:pPr>
      <w:rPr>
        <w:rFonts w:ascii="Symbol" w:hAnsi="Symbol" w:hint="default"/>
      </w:rPr>
    </w:lvl>
    <w:lvl w:ilvl="4">
      <w:start w:val="1"/>
      <w:numFmt w:val="bullet"/>
      <w:lvlText w:val="o"/>
      <w:lvlJc w:val="left"/>
      <w:pPr>
        <w:tabs>
          <w:tab w:val="num" w:pos="4425"/>
        </w:tabs>
        <w:ind w:left="4425" w:hanging="454"/>
      </w:pPr>
      <w:rPr>
        <w:rFonts w:ascii="Courier New" w:hAnsi="Courier New" w:cs="Courier New" w:hint="default"/>
      </w:rPr>
    </w:lvl>
    <w:lvl w:ilvl="5">
      <w:start w:val="1"/>
      <w:numFmt w:val="bullet"/>
      <w:lvlText w:val=""/>
      <w:lvlJc w:val="left"/>
      <w:pPr>
        <w:tabs>
          <w:tab w:val="num" w:pos="5276"/>
        </w:tabs>
        <w:ind w:left="5276" w:hanging="454"/>
      </w:pPr>
      <w:rPr>
        <w:rFonts w:ascii="Wingdings" w:hAnsi="Wingdings" w:hint="default"/>
      </w:rPr>
    </w:lvl>
    <w:lvl w:ilvl="6">
      <w:start w:val="1"/>
      <w:numFmt w:val="bullet"/>
      <w:lvlText w:val=""/>
      <w:lvlJc w:val="left"/>
      <w:pPr>
        <w:tabs>
          <w:tab w:val="num" w:pos="6127"/>
        </w:tabs>
        <w:ind w:left="6127" w:hanging="454"/>
      </w:pPr>
      <w:rPr>
        <w:rFonts w:ascii="Symbol" w:hAnsi="Symbol" w:hint="default"/>
      </w:rPr>
    </w:lvl>
    <w:lvl w:ilvl="7">
      <w:start w:val="1"/>
      <w:numFmt w:val="bullet"/>
      <w:lvlText w:val="o"/>
      <w:lvlJc w:val="left"/>
      <w:pPr>
        <w:tabs>
          <w:tab w:val="num" w:pos="6978"/>
        </w:tabs>
        <w:ind w:left="6978" w:hanging="454"/>
      </w:pPr>
      <w:rPr>
        <w:rFonts w:ascii="Courier New" w:hAnsi="Courier New" w:cs="Courier New" w:hint="default"/>
      </w:rPr>
    </w:lvl>
    <w:lvl w:ilvl="8">
      <w:start w:val="1"/>
      <w:numFmt w:val="bullet"/>
      <w:lvlText w:val=""/>
      <w:lvlJc w:val="left"/>
      <w:pPr>
        <w:tabs>
          <w:tab w:val="num" w:pos="7829"/>
        </w:tabs>
        <w:ind w:left="7829" w:hanging="454"/>
      </w:pPr>
      <w:rPr>
        <w:rFonts w:ascii="Wingdings" w:hAnsi="Wingdings" w:hint="default"/>
      </w:rPr>
    </w:lvl>
  </w:abstractNum>
  <w:abstractNum w:abstractNumId="21" w15:restartNumberingAfterBreak="0">
    <w:nsid w:val="7BDA26AA"/>
    <w:multiLevelType w:val="hybridMultilevel"/>
    <w:tmpl w:val="5B3A47C0"/>
    <w:lvl w:ilvl="0" w:tplc="62FA6E40">
      <w:start w:val="1"/>
      <w:numFmt w:val="bullet"/>
      <w:pStyle w:val="Minus2"/>
      <w:lvlText w:val="-"/>
      <w:lvlJc w:val="left"/>
      <w:pPr>
        <w:tabs>
          <w:tab w:val="num" w:pos="720"/>
        </w:tabs>
        <w:ind w:left="720" w:hanging="360"/>
      </w:pPr>
      <w:rPr>
        <w:rFonts w:ascii="VNI-Times" w:hAnsi="VNI-Times"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AC0176"/>
    <w:multiLevelType w:val="hybridMultilevel"/>
    <w:tmpl w:val="23421E54"/>
    <w:lvl w:ilvl="0" w:tplc="1C5C7DF2">
      <w:numFmt w:val="bullet"/>
      <w:pStyle w:val="NormalIndent"/>
      <w:lvlText w:val="–"/>
      <w:lvlJc w:val="left"/>
      <w:pPr>
        <w:tabs>
          <w:tab w:val="num" w:pos="1418"/>
        </w:tabs>
        <w:ind w:left="1418" w:hanging="567"/>
      </w:pPr>
      <w:rPr>
        <w:rFonts w:ascii="Times New Roman" w:hAnsi="Times New Roman" w:cs="Times New Roman" w:hint="default"/>
        <w:b w:val="0"/>
        <w:i w:val="0"/>
        <w:sz w:val="24"/>
        <w:szCs w:val="24"/>
      </w:rPr>
    </w:lvl>
    <w:lvl w:ilvl="1" w:tplc="FFFFFFFF">
      <w:start w:val="1"/>
      <w:numFmt w:val="bullet"/>
      <w:lvlText w:val="o"/>
      <w:lvlJc w:val="left"/>
      <w:pPr>
        <w:tabs>
          <w:tab w:val="num" w:pos="1780"/>
        </w:tabs>
        <w:ind w:left="1780" w:hanging="360"/>
      </w:pPr>
      <w:rPr>
        <w:rFonts w:ascii="Courier New" w:hAnsi="Courier New" w:cs="Courier New" w:hint="default"/>
      </w:rPr>
    </w:lvl>
    <w:lvl w:ilvl="2" w:tplc="FFFFFFFF">
      <w:start w:val="1"/>
      <w:numFmt w:val="bullet"/>
      <w:lvlText w:val=""/>
      <w:lvlPicBulletId w:val="0"/>
      <w:lvlJc w:val="left"/>
      <w:pPr>
        <w:tabs>
          <w:tab w:val="num" w:pos="2500"/>
        </w:tabs>
        <w:ind w:left="2500" w:hanging="360"/>
      </w:pPr>
      <w:rPr>
        <w:rFonts w:ascii="Symbol" w:hAnsi="Symbol" w:hint="default"/>
      </w:rPr>
    </w:lvl>
    <w:lvl w:ilvl="3" w:tplc="FFFFFFFF" w:tentative="1">
      <w:start w:val="1"/>
      <w:numFmt w:val="bullet"/>
      <w:lvlText w:val=""/>
      <w:lvlJc w:val="left"/>
      <w:pPr>
        <w:tabs>
          <w:tab w:val="num" w:pos="3220"/>
        </w:tabs>
        <w:ind w:left="3220" w:hanging="360"/>
      </w:pPr>
      <w:rPr>
        <w:rFonts w:ascii="Symbol" w:hAnsi="Symbol" w:hint="default"/>
      </w:rPr>
    </w:lvl>
    <w:lvl w:ilvl="4" w:tplc="FFFFFFFF" w:tentative="1">
      <w:start w:val="1"/>
      <w:numFmt w:val="bullet"/>
      <w:lvlText w:val="o"/>
      <w:lvlJc w:val="left"/>
      <w:pPr>
        <w:tabs>
          <w:tab w:val="num" w:pos="3940"/>
        </w:tabs>
        <w:ind w:left="3940" w:hanging="360"/>
      </w:pPr>
      <w:rPr>
        <w:rFonts w:ascii="Courier New" w:hAnsi="Courier New" w:cs="Courier New" w:hint="default"/>
      </w:rPr>
    </w:lvl>
    <w:lvl w:ilvl="5" w:tplc="FFFFFFFF" w:tentative="1">
      <w:start w:val="1"/>
      <w:numFmt w:val="bullet"/>
      <w:lvlText w:val=""/>
      <w:lvlJc w:val="left"/>
      <w:pPr>
        <w:tabs>
          <w:tab w:val="num" w:pos="4660"/>
        </w:tabs>
        <w:ind w:left="4660" w:hanging="360"/>
      </w:pPr>
      <w:rPr>
        <w:rFonts w:ascii="Wingdings" w:hAnsi="Wingdings" w:hint="default"/>
      </w:rPr>
    </w:lvl>
    <w:lvl w:ilvl="6" w:tplc="FFFFFFFF" w:tentative="1">
      <w:start w:val="1"/>
      <w:numFmt w:val="bullet"/>
      <w:lvlText w:val=""/>
      <w:lvlJc w:val="left"/>
      <w:pPr>
        <w:tabs>
          <w:tab w:val="num" w:pos="5380"/>
        </w:tabs>
        <w:ind w:left="5380" w:hanging="360"/>
      </w:pPr>
      <w:rPr>
        <w:rFonts w:ascii="Symbol" w:hAnsi="Symbol" w:hint="default"/>
      </w:rPr>
    </w:lvl>
    <w:lvl w:ilvl="7" w:tplc="FFFFFFFF" w:tentative="1">
      <w:start w:val="1"/>
      <w:numFmt w:val="bullet"/>
      <w:lvlText w:val="o"/>
      <w:lvlJc w:val="left"/>
      <w:pPr>
        <w:tabs>
          <w:tab w:val="num" w:pos="6100"/>
        </w:tabs>
        <w:ind w:left="6100" w:hanging="360"/>
      </w:pPr>
      <w:rPr>
        <w:rFonts w:ascii="Courier New" w:hAnsi="Courier New" w:cs="Courier New" w:hint="default"/>
      </w:rPr>
    </w:lvl>
    <w:lvl w:ilvl="8" w:tplc="FFFFFFFF" w:tentative="1">
      <w:start w:val="1"/>
      <w:numFmt w:val="bullet"/>
      <w:lvlText w:val=""/>
      <w:lvlJc w:val="left"/>
      <w:pPr>
        <w:tabs>
          <w:tab w:val="num" w:pos="6820"/>
        </w:tabs>
        <w:ind w:left="6820" w:hanging="360"/>
      </w:pPr>
      <w:rPr>
        <w:rFonts w:ascii="Wingdings" w:hAnsi="Wingdings" w:hint="default"/>
      </w:rPr>
    </w:lvl>
  </w:abstractNum>
  <w:num w:numId="1">
    <w:abstractNumId w:val="7"/>
  </w:num>
  <w:num w:numId="2">
    <w:abstractNumId w:val="20"/>
  </w:num>
  <w:num w:numId="3">
    <w:abstractNumId w:val="2"/>
  </w:num>
  <w:num w:numId="4">
    <w:abstractNumId w:val="21"/>
  </w:num>
  <w:num w:numId="5">
    <w:abstractNumId w:val="14"/>
  </w:num>
  <w:num w:numId="6">
    <w:abstractNumId w:val="22"/>
  </w:num>
  <w:num w:numId="7">
    <w:abstractNumId w:val="16"/>
  </w:num>
  <w:num w:numId="8">
    <w:abstractNumId w:val="8"/>
  </w:num>
  <w:num w:numId="9">
    <w:abstractNumId w:val="3"/>
  </w:num>
  <w:num w:numId="10">
    <w:abstractNumId w:val="5"/>
  </w:num>
  <w:num w:numId="11">
    <w:abstractNumId w:val="10"/>
  </w:num>
  <w:num w:numId="12">
    <w:abstractNumId w:val="17"/>
  </w:num>
  <w:num w:numId="13">
    <w:abstractNumId w:val="11"/>
  </w:num>
  <w:num w:numId="14">
    <w:abstractNumId w:val="18"/>
  </w:num>
  <w:num w:numId="15">
    <w:abstractNumId w:val="15"/>
  </w:num>
  <w:num w:numId="16">
    <w:abstractNumId w:val="6"/>
  </w:num>
  <w:num w:numId="17">
    <w:abstractNumId w:val="12"/>
  </w:num>
  <w:num w:numId="18">
    <w:abstractNumId w:val="0"/>
  </w:num>
  <w:num w:numId="19">
    <w:abstractNumId w:val="4"/>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9"/>
  </w:num>
  <w:num w:numId="23">
    <w:abstractNumId w:val="9"/>
  </w:num>
  <w:num w:numId="24">
    <w:abstractNumId w:val="1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C9"/>
    <w:rsid w:val="000108F6"/>
    <w:rsid w:val="000207D8"/>
    <w:rsid w:val="0002347C"/>
    <w:rsid w:val="00083CA1"/>
    <w:rsid w:val="000910E8"/>
    <w:rsid w:val="000A2289"/>
    <w:rsid w:val="000C21FF"/>
    <w:rsid w:val="000D028C"/>
    <w:rsid w:val="000D6BCF"/>
    <w:rsid w:val="0010354B"/>
    <w:rsid w:val="00137806"/>
    <w:rsid w:val="0015622D"/>
    <w:rsid w:val="001630FE"/>
    <w:rsid w:val="00163B9D"/>
    <w:rsid w:val="001F674B"/>
    <w:rsid w:val="00200DB9"/>
    <w:rsid w:val="00213635"/>
    <w:rsid w:val="00231C82"/>
    <w:rsid w:val="002769C9"/>
    <w:rsid w:val="00283D23"/>
    <w:rsid w:val="003428CF"/>
    <w:rsid w:val="00365DA0"/>
    <w:rsid w:val="0037512E"/>
    <w:rsid w:val="00375DCC"/>
    <w:rsid w:val="00392039"/>
    <w:rsid w:val="003A04A7"/>
    <w:rsid w:val="003A683C"/>
    <w:rsid w:val="003B122E"/>
    <w:rsid w:val="003C5773"/>
    <w:rsid w:val="003E37C9"/>
    <w:rsid w:val="003E3B70"/>
    <w:rsid w:val="003F0E43"/>
    <w:rsid w:val="00421A1E"/>
    <w:rsid w:val="0043247B"/>
    <w:rsid w:val="004831F3"/>
    <w:rsid w:val="00497FA3"/>
    <w:rsid w:val="004B078C"/>
    <w:rsid w:val="004E6FE4"/>
    <w:rsid w:val="004F33F2"/>
    <w:rsid w:val="004F6754"/>
    <w:rsid w:val="00531DF8"/>
    <w:rsid w:val="00547B2B"/>
    <w:rsid w:val="00566D13"/>
    <w:rsid w:val="00590CDD"/>
    <w:rsid w:val="005A6B2F"/>
    <w:rsid w:val="005E71C9"/>
    <w:rsid w:val="005F34CF"/>
    <w:rsid w:val="006000CC"/>
    <w:rsid w:val="00600889"/>
    <w:rsid w:val="00600FF6"/>
    <w:rsid w:val="006147C5"/>
    <w:rsid w:val="00616269"/>
    <w:rsid w:val="00625F96"/>
    <w:rsid w:val="00641455"/>
    <w:rsid w:val="00656811"/>
    <w:rsid w:val="00690672"/>
    <w:rsid w:val="006B3575"/>
    <w:rsid w:val="006D2733"/>
    <w:rsid w:val="00732F96"/>
    <w:rsid w:val="00747BD2"/>
    <w:rsid w:val="00771BDB"/>
    <w:rsid w:val="007A36A0"/>
    <w:rsid w:val="007B6162"/>
    <w:rsid w:val="007C7E2E"/>
    <w:rsid w:val="007F13E1"/>
    <w:rsid w:val="00804D43"/>
    <w:rsid w:val="00822FCF"/>
    <w:rsid w:val="00846F0D"/>
    <w:rsid w:val="008857C0"/>
    <w:rsid w:val="008A0AF4"/>
    <w:rsid w:val="008A3784"/>
    <w:rsid w:val="008B03D6"/>
    <w:rsid w:val="008B1428"/>
    <w:rsid w:val="008C0F3D"/>
    <w:rsid w:val="008E76FD"/>
    <w:rsid w:val="008E77F0"/>
    <w:rsid w:val="008F3B78"/>
    <w:rsid w:val="00944E3F"/>
    <w:rsid w:val="00976521"/>
    <w:rsid w:val="009966AB"/>
    <w:rsid w:val="009B13AE"/>
    <w:rsid w:val="009B3170"/>
    <w:rsid w:val="009C583B"/>
    <w:rsid w:val="009E5B71"/>
    <w:rsid w:val="009E764C"/>
    <w:rsid w:val="009F629B"/>
    <w:rsid w:val="00A25D06"/>
    <w:rsid w:val="00A2786A"/>
    <w:rsid w:val="00A30B51"/>
    <w:rsid w:val="00A363F5"/>
    <w:rsid w:val="00A36621"/>
    <w:rsid w:val="00A50A71"/>
    <w:rsid w:val="00A67360"/>
    <w:rsid w:val="00A9499E"/>
    <w:rsid w:val="00A9531A"/>
    <w:rsid w:val="00AD3230"/>
    <w:rsid w:val="00B411C1"/>
    <w:rsid w:val="00B704C0"/>
    <w:rsid w:val="00B73C9A"/>
    <w:rsid w:val="00B848AA"/>
    <w:rsid w:val="00B937EA"/>
    <w:rsid w:val="00B9570B"/>
    <w:rsid w:val="00BA49B8"/>
    <w:rsid w:val="00BB2E47"/>
    <w:rsid w:val="00BC77E2"/>
    <w:rsid w:val="00BD1FA0"/>
    <w:rsid w:val="00BD3902"/>
    <w:rsid w:val="00BF5C29"/>
    <w:rsid w:val="00C024ED"/>
    <w:rsid w:val="00C02847"/>
    <w:rsid w:val="00C11A3B"/>
    <w:rsid w:val="00C4491A"/>
    <w:rsid w:val="00C537A2"/>
    <w:rsid w:val="00C53F4B"/>
    <w:rsid w:val="00C544AA"/>
    <w:rsid w:val="00C620A1"/>
    <w:rsid w:val="00C86E40"/>
    <w:rsid w:val="00C9268D"/>
    <w:rsid w:val="00CA7590"/>
    <w:rsid w:val="00CC4A3E"/>
    <w:rsid w:val="00CE1593"/>
    <w:rsid w:val="00D019C5"/>
    <w:rsid w:val="00D27687"/>
    <w:rsid w:val="00D511D9"/>
    <w:rsid w:val="00D83338"/>
    <w:rsid w:val="00D87192"/>
    <w:rsid w:val="00DC6C97"/>
    <w:rsid w:val="00DC78BE"/>
    <w:rsid w:val="00DD4CB2"/>
    <w:rsid w:val="00DF03F5"/>
    <w:rsid w:val="00E01C38"/>
    <w:rsid w:val="00E022F7"/>
    <w:rsid w:val="00E139C3"/>
    <w:rsid w:val="00E21C49"/>
    <w:rsid w:val="00E32704"/>
    <w:rsid w:val="00E411A3"/>
    <w:rsid w:val="00E45D05"/>
    <w:rsid w:val="00E516AF"/>
    <w:rsid w:val="00E57C02"/>
    <w:rsid w:val="00E85D16"/>
    <w:rsid w:val="00E91764"/>
    <w:rsid w:val="00F04EDB"/>
    <w:rsid w:val="00F23F4C"/>
    <w:rsid w:val="00F32B9B"/>
    <w:rsid w:val="00F34F1D"/>
    <w:rsid w:val="00F3591B"/>
    <w:rsid w:val="00F50405"/>
    <w:rsid w:val="00F50EE8"/>
    <w:rsid w:val="00F81713"/>
    <w:rsid w:val="00F95429"/>
    <w:rsid w:val="00FA5BF7"/>
    <w:rsid w:val="00FB29A6"/>
    <w:rsid w:val="00FB7409"/>
    <w:rsid w:val="00FD5C49"/>
    <w:rsid w:val="00FF46C4"/>
    <w:rsid w:val="00FF5D6B"/>
    <w:rsid w:val="066F9B65"/>
    <w:rsid w:val="11E6951A"/>
    <w:rsid w:val="181BBAF6"/>
    <w:rsid w:val="1AF9E261"/>
    <w:rsid w:val="26FB4A0F"/>
    <w:rsid w:val="28EB307D"/>
    <w:rsid w:val="3013F3C9"/>
    <w:rsid w:val="3BA61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18774B"/>
  <w15:chartTrackingRefBased/>
  <w15:docId w15:val="{566D563F-A7B2-4119-8A46-C04120C1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B2B"/>
    <w:pPr>
      <w:spacing w:after="0" w:line="240" w:lineRule="auto"/>
    </w:pPr>
    <w:rPr>
      <w:rFonts w:ascii="Verdana" w:eastAsia="MS Mincho" w:hAnsi="Verdana" w:cs="Times New Roman"/>
      <w:kern w:val="0"/>
      <w:sz w:val="20"/>
      <w14:ligatures w14:val="none"/>
    </w:rPr>
  </w:style>
  <w:style w:type="paragraph" w:styleId="Heading1">
    <w:name w:val="heading 1"/>
    <w:basedOn w:val="Normal"/>
    <w:next w:val="Normal"/>
    <w:link w:val="Heading1Char"/>
    <w:uiPriority w:val="9"/>
    <w:qFormat/>
    <w:rsid w:val="005E7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7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7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E71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E71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71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5E71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7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7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E7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E71C9"/>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7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5E71C9"/>
    <w:rPr>
      <w:rFonts w:eastAsiaTheme="majorEastAsia" w:cstheme="majorBidi"/>
      <w:color w:val="272727" w:themeColor="text1" w:themeTint="D8"/>
    </w:rPr>
  </w:style>
  <w:style w:type="paragraph" w:styleId="Title">
    <w:name w:val="Title"/>
    <w:basedOn w:val="Normal"/>
    <w:next w:val="Normal"/>
    <w:link w:val="TitleChar"/>
    <w:uiPriority w:val="99"/>
    <w:qFormat/>
    <w:rsid w:val="005E71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5E7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1C9"/>
    <w:pPr>
      <w:spacing w:before="160"/>
      <w:jc w:val="center"/>
    </w:pPr>
    <w:rPr>
      <w:i/>
      <w:iCs/>
      <w:color w:val="404040" w:themeColor="text1" w:themeTint="BF"/>
    </w:rPr>
  </w:style>
  <w:style w:type="character" w:customStyle="1" w:styleId="QuoteChar">
    <w:name w:val="Quote Char"/>
    <w:basedOn w:val="DefaultParagraphFont"/>
    <w:link w:val="Quote"/>
    <w:uiPriority w:val="29"/>
    <w:rsid w:val="005E71C9"/>
    <w:rPr>
      <w:i/>
      <w:iCs/>
      <w:color w:val="404040" w:themeColor="text1" w:themeTint="BF"/>
    </w:rPr>
  </w:style>
  <w:style w:type="paragraph" w:styleId="ListParagraph">
    <w:name w:val="List Paragraph"/>
    <w:aliases w:val="Bullet List,FooterText,numbered,Paragraphe de liste,Bullet L1,Use Case List Paragraph,Body Bullet,Colorful List - Accent 11,Ref,Bulleted Text,List bullet,List Paragraph 1,List Bullet1,Figure_name,List Paragraph Char Char,d_bodyb,B1,bu1,a)"/>
    <w:basedOn w:val="Normal"/>
    <w:link w:val="ListParagraphChar"/>
    <w:uiPriority w:val="34"/>
    <w:qFormat/>
    <w:rsid w:val="005E71C9"/>
    <w:pPr>
      <w:ind w:left="720"/>
      <w:contextualSpacing/>
    </w:pPr>
  </w:style>
  <w:style w:type="character" w:styleId="IntenseEmphasis">
    <w:name w:val="Intense Emphasis"/>
    <w:basedOn w:val="DefaultParagraphFont"/>
    <w:uiPriority w:val="21"/>
    <w:qFormat/>
    <w:rsid w:val="005E71C9"/>
    <w:rPr>
      <w:i/>
      <w:iCs/>
      <w:color w:val="0F4761" w:themeColor="accent1" w:themeShade="BF"/>
    </w:rPr>
  </w:style>
  <w:style w:type="paragraph" w:styleId="IntenseQuote">
    <w:name w:val="Intense Quote"/>
    <w:basedOn w:val="Normal"/>
    <w:next w:val="Normal"/>
    <w:link w:val="IntenseQuoteChar"/>
    <w:uiPriority w:val="30"/>
    <w:qFormat/>
    <w:rsid w:val="005E7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1C9"/>
    <w:rPr>
      <w:i/>
      <w:iCs/>
      <w:color w:val="0F4761" w:themeColor="accent1" w:themeShade="BF"/>
    </w:rPr>
  </w:style>
  <w:style w:type="character" w:styleId="IntenseReference">
    <w:name w:val="Intense Reference"/>
    <w:basedOn w:val="DefaultParagraphFont"/>
    <w:uiPriority w:val="32"/>
    <w:qFormat/>
    <w:rsid w:val="005E71C9"/>
    <w:rPr>
      <w:b/>
      <w:bCs/>
      <w:smallCaps/>
      <w:color w:val="0F4761" w:themeColor="accent1" w:themeShade="BF"/>
      <w:spacing w:val="5"/>
    </w:rPr>
  </w:style>
  <w:style w:type="paragraph" w:styleId="Header">
    <w:name w:val="header"/>
    <w:aliases w:val="Header1,Draft,hd,ITT i,sbv"/>
    <w:basedOn w:val="Normal"/>
    <w:link w:val="HeaderChar"/>
    <w:rsid w:val="00A30B51"/>
    <w:pPr>
      <w:tabs>
        <w:tab w:val="center" w:pos="4320"/>
        <w:tab w:val="right" w:pos="8640"/>
      </w:tabs>
    </w:pPr>
    <w:rPr>
      <w:lang w:val="x-none" w:eastAsia="x-none"/>
    </w:rPr>
  </w:style>
  <w:style w:type="character" w:customStyle="1" w:styleId="HeaderChar">
    <w:name w:val="Header Char"/>
    <w:aliases w:val="Header1 Char,Draft Char,hd Char,ITT i Char,sbv Char"/>
    <w:basedOn w:val="DefaultParagraphFont"/>
    <w:link w:val="Header"/>
    <w:rsid w:val="00A30B51"/>
    <w:rPr>
      <w:rFonts w:ascii="Verdana" w:eastAsia="MS Mincho" w:hAnsi="Verdana" w:cs="Times New Roman"/>
      <w:kern w:val="0"/>
      <w:sz w:val="20"/>
      <w:lang w:val="x-none" w:eastAsia="x-none"/>
      <w14:ligatures w14:val="none"/>
    </w:rPr>
  </w:style>
  <w:style w:type="paragraph" w:styleId="Footer">
    <w:name w:val="footer"/>
    <w:aliases w:val="Footer1"/>
    <w:basedOn w:val="Normal"/>
    <w:link w:val="FooterChar"/>
    <w:rsid w:val="00A30B51"/>
    <w:pPr>
      <w:tabs>
        <w:tab w:val="center" w:pos="4320"/>
        <w:tab w:val="right" w:pos="8640"/>
      </w:tabs>
    </w:pPr>
    <w:rPr>
      <w:lang w:val="x-none" w:eastAsia="x-none"/>
    </w:rPr>
  </w:style>
  <w:style w:type="character" w:customStyle="1" w:styleId="FooterChar">
    <w:name w:val="Footer Char"/>
    <w:aliases w:val="Footer1 Char"/>
    <w:basedOn w:val="DefaultParagraphFont"/>
    <w:link w:val="Footer"/>
    <w:rsid w:val="00A30B51"/>
    <w:rPr>
      <w:rFonts w:ascii="Verdana" w:eastAsia="MS Mincho" w:hAnsi="Verdana" w:cs="Times New Roman"/>
      <w:kern w:val="0"/>
      <w:sz w:val="20"/>
      <w:lang w:val="x-none" w:eastAsia="x-none"/>
      <w14:ligatures w14:val="none"/>
    </w:rPr>
  </w:style>
  <w:style w:type="table" w:styleId="TableGrid">
    <w:name w:val="Table Grid"/>
    <w:basedOn w:val="TableNormal"/>
    <w:rsid w:val="00A30B51"/>
    <w:pPr>
      <w:spacing w:after="0" w:line="240" w:lineRule="auto"/>
    </w:pPr>
    <w:rPr>
      <w:rFonts w:ascii="Verdana" w:eastAsia="MS Mincho" w:hAnsi="Verdana"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30B51"/>
  </w:style>
  <w:style w:type="paragraph" w:customStyle="1" w:styleId="FISHeading1">
    <w:name w:val="FIS_Heading1"/>
    <w:basedOn w:val="Heading1"/>
    <w:autoRedefine/>
    <w:rsid w:val="00A30B51"/>
    <w:pPr>
      <w:keepNext w:val="0"/>
      <w:keepLines w:val="0"/>
      <w:spacing w:before="120" w:after="0" w:line="360" w:lineRule="auto"/>
      <w:outlineLvl w:val="9"/>
    </w:pPr>
    <w:rPr>
      <w:rFonts w:ascii="Verdana" w:eastAsia="MS Mincho" w:hAnsi="Verdana" w:cs="Arial"/>
      <w:b/>
      <w:color w:val="auto"/>
      <w:kern w:val="32"/>
      <w:sz w:val="28"/>
      <w:szCs w:val="24"/>
      <w:lang w:eastAsia="vi-VN"/>
    </w:rPr>
  </w:style>
  <w:style w:type="paragraph" w:customStyle="1" w:styleId="FISNormal">
    <w:name w:val="FIS_Normal"/>
    <w:basedOn w:val="Normal"/>
    <w:qFormat/>
    <w:rsid w:val="00A30B51"/>
    <w:pPr>
      <w:tabs>
        <w:tab w:val="left" w:pos="720"/>
      </w:tabs>
      <w:spacing w:before="120"/>
      <w:ind w:left="1152"/>
    </w:pPr>
    <w:rPr>
      <w:szCs w:val="22"/>
    </w:rPr>
  </w:style>
  <w:style w:type="paragraph" w:customStyle="1" w:styleId="FISHeading2">
    <w:name w:val="FIS_Heading2"/>
    <w:basedOn w:val="Heading2"/>
    <w:autoRedefine/>
    <w:qFormat/>
    <w:rsid w:val="00375DCC"/>
    <w:pPr>
      <w:keepNext w:val="0"/>
      <w:keepLines w:val="0"/>
      <w:numPr>
        <w:ilvl w:val="1"/>
        <w:numId w:val="3"/>
      </w:numPr>
      <w:shd w:val="clear" w:color="auto" w:fill="F6C5AC" w:themeFill="accent2" w:themeFillTint="66"/>
      <w:tabs>
        <w:tab w:val="left" w:pos="567"/>
      </w:tabs>
      <w:adjustRightInd w:val="0"/>
      <w:spacing w:before="240" w:after="0"/>
      <w:jc w:val="both"/>
      <w:textAlignment w:val="baseline"/>
    </w:pPr>
    <w:rPr>
      <w:rFonts w:ascii="Arial" w:eastAsia="MS Mincho" w:hAnsi="Arial" w:cs="Arial"/>
      <w:b/>
      <w:color w:val="auto"/>
      <w:sz w:val="24"/>
      <w:szCs w:val="24"/>
      <w:lang w:eastAsia="x-none"/>
    </w:rPr>
  </w:style>
  <w:style w:type="paragraph" w:customStyle="1" w:styleId="FISHeading3">
    <w:name w:val="FIS_Heading3"/>
    <w:basedOn w:val="Heading3"/>
    <w:autoRedefine/>
    <w:qFormat/>
    <w:rsid w:val="00547B2B"/>
    <w:pPr>
      <w:keepNext w:val="0"/>
      <w:keepLines w:val="0"/>
      <w:numPr>
        <w:ilvl w:val="2"/>
        <w:numId w:val="3"/>
      </w:numPr>
      <w:shd w:val="clear" w:color="auto" w:fill="B3E5A1" w:themeFill="accent6" w:themeFillTint="66"/>
      <w:spacing w:before="240" w:after="60"/>
    </w:pPr>
    <w:rPr>
      <w:rFonts w:ascii="Arial" w:eastAsia="MS Mincho" w:hAnsi="Arial" w:cs="Arial"/>
      <w:b/>
      <w:bCs/>
      <w:color w:val="auto"/>
      <w:sz w:val="22"/>
      <w:szCs w:val="24"/>
      <w:lang w:val="vi-VN"/>
    </w:rPr>
  </w:style>
  <w:style w:type="paragraph" w:styleId="TOC1">
    <w:name w:val="toc 1"/>
    <w:basedOn w:val="Normal"/>
    <w:next w:val="Normal"/>
    <w:autoRedefine/>
    <w:uiPriority w:val="39"/>
    <w:rsid w:val="00A30B51"/>
    <w:pPr>
      <w:tabs>
        <w:tab w:val="left" w:pos="480"/>
        <w:tab w:val="right" w:leader="dot" w:pos="9064"/>
      </w:tabs>
    </w:pPr>
    <w:rPr>
      <w:b/>
      <w:caps/>
      <w:noProof/>
      <w:szCs w:val="20"/>
    </w:rPr>
  </w:style>
  <w:style w:type="paragraph" w:styleId="TOC2">
    <w:name w:val="toc 2"/>
    <w:basedOn w:val="Normal"/>
    <w:next w:val="Normal"/>
    <w:autoRedefine/>
    <w:uiPriority w:val="39"/>
    <w:rsid w:val="00A30B51"/>
    <w:pPr>
      <w:ind w:left="240"/>
    </w:pPr>
  </w:style>
  <w:style w:type="paragraph" w:styleId="TOC3">
    <w:name w:val="toc 3"/>
    <w:basedOn w:val="Normal"/>
    <w:next w:val="Normal"/>
    <w:autoRedefine/>
    <w:uiPriority w:val="39"/>
    <w:rsid w:val="00A30B51"/>
    <w:pPr>
      <w:ind w:left="480"/>
    </w:pPr>
  </w:style>
  <w:style w:type="character" w:styleId="Hyperlink">
    <w:name w:val="Hyperlink"/>
    <w:uiPriority w:val="99"/>
    <w:unhideWhenUsed/>
    <w:rsid w:val="00A30B51"/>
    <w:rPr>
      <w:color w:val="0000FF"/>
      <w:u w:val="single"/>
    </w:rPr>
  </w:style>
  <w:style w:type="paragraph" w:customStyle="1" w:styleId="tty80">
    <w:name w:val="tty80"/>
    <w:basedOn w:val="Normal"/>
    <w:rsid w:val="00A30B51"/>
    <w:rPr>
      <w:rFonts w:ascii="Courier New" w:hAnsi="Courier New"/>
      <w:sz w:val="22"/>
      <w:szCs w:val="20"/>
    </w:rPr>
  </w:style>
  <w:style w:type="paragraph" w:customStyle="1" w:styleId="NormalTB">
    <w:name w:val="NormalTB"/>
    <w:rsid w:val="00A30B51"/>
    <w:pPr>
      <w:spacing w:after="0" w:line="240" w:lineRule="auto"/>
      <w:jc w:val="center"/>
    </w:pPr>
    <w:rPr>
      <w:rFonts w:ascii=".VnTime" w:eastAsia="MS Mincho" w:hAnsi=".VnTime" w:cs="Times New Roman"/>
      <w:kern w:val="0"/>
      <w:sz w:val="20"/>
      <w:szCs w:val="20"/>
      <w:lang w:val="en-AU"/>
      <w14:ligatures w14:val="none"/>
    </w:rPr>
  </w:style>
  <w:style w:type="character" w:customStyle="1" w:styleId="ListParagraphChar">
    <w:name w:val="List Paragraph Char"/>
    <w:aliases w:val="Bullet List Char,FooterText Char,numbered Char,Paragraphe de liste Char,Bullet L1 Char,Use Case List Paragraph Char,Body Bullet Char,Colorful List - Accent 11 Char,Ref Char,Bulleted Text Char,List bullet Char,List Paragraph 1 Char"/>
    <w:link w:val="ListParagraph"/>
    <w:uiPriority w:val="34"/>
    <w:qFormat/>
    <w:rsid w:val="00A30B51"/>
  </w:style>
  <w:style w:type="paragraph" w:customStyle="1" w:styleId="HRTTableText">
    <w:name w:val="HRT Table Text"/>
    <w:basedOn w:val="Normal"/>
    <w:link w:val="HRTTableTextCharChar"/>
    <w:rsid w:val="00A30B51"/>
    <w:pPr>
      <w:spacing w:line="360" w:lineRule="auto"/>
      <w:ind w:left="1"/>
    </w:pPr>
    <w:rPr>
      <w:rFonts w:eastAsia="SimSun"/>
      <w:color w:val="000000"/>
      <w:sz w:val="22"/>
      <w:szCs w:val="20"/>
      <w:lang w:val="en-GB" w:eastAsia="ja-JP"/>
    </w:rPr>
  </w:style>
  <w:style w:type="character" w:customStyle="1" w:styleId="HRTTableTextCharChar">
    <w:name w:val="HRT Table Text Char Char"/>
    <w:link w:val="HRTTableText"/>
    <w:rsid w:val="00A30B51"/>
    <w:rPr>
      <w:rFonts w:ascii="Verdana" w:eastAsia="SimSun" w:hAnsi="Verdana" w:cs="Times New Roman"/>
      <w:color w:val="000000"/>
      <w:kern w:val="0"/>
      <w:sz w:val="22"/>
      <w:szCs w:val="20"/>
      <w:lang w:val="en-GB" w:eastAsia="ja-JP"/>
      <w14:ligatures w14:val="none"/>
    </w:rPr>
  </w:style>
  <w:style w:type="paragraph" w:customStyle="1" w:styleId="TableHeading">
    <w:name w:val="Table Heading"/>
    <w:basedOn w:val="TableText"/>
    <w:autoRedefine/>
    <w:rsid w:val="00A30B51"/>
    <w:pPr>
      <w:spacing w:before="120"/>
      <w:ind w:left="-18" w:firstLine="18"/>
      <w:jc w:val="center"/>
    </w:pPr>
    <w:rPr>
      <w:b/>
    </w:rPr>
  </w:style>
  <w:style w:type="paragraph" w:customStyle="1" w:styleId="TableText">
    <w:name w:val="Table Text"/>
    <w:basedOn w:val="Normal"/>
    <w:link w:val="TableTextChar"/>
    <w:rsid w:val="00A30B51"/>
    <w:pPr>
      <w:keepLines/>
      <w:spacing w:line="360" w:lineRule="auto"/>
      <w:ind w:left="1440"/>
    </w:pPr>
    <w:rPr>
      <w:lang w:val="x-none" w:eastAsia="x-none"/>
    </w:rPr>
  </w:style>
  <w:style w:type="character" w:customStyle="1" w:styleId="TableTextChar">
    <w:name w:val="Table Text Char"/>
    <w:link w:val="TableText"/>
    <w:rsid w:val="00A30B51"/>
    <w:rPr>
      <w:rFonts w:ascii="Verdana" w:eastAsia="MS Mincho" w:hAnsi="Verdana" w:cs="Times New Roman"/>
      <w:kern w:val="0"/>
      <w:sz w:val="20"/>
      <w:lang w:val="x-none" w:eastAsia="x-none"/>
      <w14:ligatures w14:val="none"/>
    </w:rPr>
  </w:style>
  <w:style w:type="paragraph" w:customStyle="1" w:styleId="Bang">
    <w:name w:val="Bang"/>
    <w:basedOn w:val="Normal"/>
    <w:link w:val="BangChar"/>
    <w:autoRedefine/>
    <w:rsid w:val="00A30B51"/>
    <w:pPr>
      <w:spacing w:before="80" w:after="80"/>
    </w:pPr>
    <w:rPr>
      <w:sz w:val="18"/>
      <w:szCs w:val="18"/>
    </w:rPr>
  </w:style>
  <w:style w:type="character" w:customStyle="1" w:styleId="BangChar">
    <w:name w:val="Bang Char"/>
    <w:link w:val="Bang"/>
    <w:rsid w:val="00A30B51"/>
    <w:rPr>
      <w:rFonts w:ascii="Verdana" w:eastAsia="MS Mincho" w:hAnsi="Verdana" w:cs="Times New Roman"/>
      <w:kern w:val="0"/>
      <w:sz w:val="18"/>
      <w:szCs w:val="18"/>
      <w14:ligatures w14:val="none"/>
    </w:rPr>
  </w:style>
  <w:style w:type="paragraph" w:customStyle="1" w:styleId="NormalH">
    <w:name w:val="NormalH"/>
    <w:basedOn w:val="Normal"/>
    <w:autoRedefine/>
    <w:rsid w:val="00A30B51"/>
    <w:pPr>
      <w:pageBreakBefore/>
      <w:spacing w:before="360" w:after="240"/>
      <w:jc w:val="center"/>
    </w:pPr>
    <w:rPr>
      <w:b/>
      <w:caps/>
      <w:sz w:val="36"/>
    </w:rPr>
  </w:style>
  <w:style w:type="paragraph" w:styleId="DocumentMap">
    <w:name w:val="Document Map"/>
    <w:basedOn w:val="Normal"/>
    <w:link w:val="DocumentMapChar"/>
    <w:rsid w:val="00A30B51"/>
    <w:rPr>
      <w:rFonts w:ascii="Tahoma" w:hAnsi="Tahoma"/>
      <w:sz w:val="16"/>
      <w:szCs w:val="16"/>
      <w:lang w:val="x-none" w:eastAsia="x-none"/>
    </w:rPr>
  </w:style>
  <w:style w:type="character" w:customStyle="1" w:styleId="DocumentMapChar">
    <w:name w:val="Document Map Char"/>
    <w:basedOn w:val="DefaultParagraphFont"/>
    <w:link w:val="DocumentMap"/>
    <w:rsid w:val="00A30B51"/>
    <w:rPr>
      <w:rFonts w:ascii="Tahoma" w:eastAsia="MS Mincho" w:hAnsi="Tahoma" w:cs="Times New Roman"/>
      <w:kern w:val="0"/>
      <w:sz w:val="16"/>
      <w:szCs w:val="16"/>
      <w:lang w:val="x-none" w:eastAsia="x-none"/>
      <w14:ligatures w14:val="none"/>
    </w:rPr>
  </w:style>
  <w:style w:type="paragraph" w:customStyle="1" w:styleId="FISHeading4">
    <w:name w:val="FIS_Heading4"/>
    <w:basedOn w:val="Heading4"/>
    <w:autoRedefine/>
    <w:qFormat/>
    <w:rsid w:val="0010354B"/>
    <w:pPr>
      <w:keepNext w:val="0"/>
      <w:keepLines w:val="0"/>
      <w:numPr>
        <w:ilvl w:val="4"/>
        <w:numId w:val="3"/>
      </w:numPr>
      <w:spacing w:before="200" w:after="80"/>
      <w:jc w:val="both"/>
    </w:pPr>
    <w:rPr>
      <w:rFonts w:ascii="Arial" w:eastAsia="MS Mincho" w:hAnsi="Arial" w:cs="Arial"/>
      <w:b/>
      <w:bCs/>
      <w:iCs w:val="0"/>
      <w:color w:val="auto"/>
    </w:rPr>
  </w:style>
  <w:style w:type="paragraph" w:customStyle="1" w:styleId="FISHeading5">
    <w:name w:val="FIS_Heading5"/>
    <w:basedOn w:val="Heading5"/>
    <w:qFormat/>
    <w:rsid w:val="00A30B51"/>
    <w:pPr>
      <w:keepNext w:val="0"/>
      <w:keepLines w:val="0"/>
      <w:shd w:val="clear" w:color="auto" w:fill="F2F2F2" w:themeFill="background1" w:themeFillShade="F2"/>
      <w:spacing w:before="200" w:after="80"/>
      <w:ind w:left="3344" w:hanging="792"/>
    </w:pPr>
    <w:rPr>
      <w:rFonts w:eastAsia="MS Mincho" w:cs="Times New Roman"/>
      <w:bCs/>
      <w:i/>
      <w:iCs/>
      <w:color w:val="auto"/>
      <w:szCs w:val="22"/>
    </w:rPr>
  </w:style>
  <w:style w:type="paragraph" w:styleId="BodyTextIndent">
    <w:name w:val="Body Text Indent"/>
    <w:basedOn w:val="Normal"/>
    <w:link w:val="BodyTextIndentChar"/>
    <w:rsid w:val="00A30B51"/>
    <w:pPr>
      <w:spacing w:line="340" w:lineRule="atLeast"/>
      <w:jc w:val="both"/>
    </w:pPr>
    <w:rPr>
      <w:snapToGrid w:val="0"/>
      <w:szCs w:val="20"/>
      <w:lang w:val="x-none" w:eastAsia="x-none"/>
    </w:rPr>
  </w:style>
  <w:style w:type="character" w:customStyle="1" w:styleId="BodyTextIndentChar">
    <w:name w:val="Body Text Indent Char"/>
    <w:basedOn w:val="DefaultParagraphFont"/>
    <w:link w:val="BodyTextIndent"/>
    <w:rsid w:val="00A30B51"/>
    <w:rPr>
      <w:rFonts w:ascii="Verdana" w:eastAsia="MS Mincho" w:hAnsi="Verdana" w:cs="Times New Roman"/>
      <w:snapToGrid w:val="0"/>
      <w:kern w:val="0"/>
      <w:sz w:val="20"/>
      <w:szCs w:val="20"/>
      <w:lang w:val="x-none" w:eastAsia="x-none"/>
      <w14:ligatures w14:val="none"/>
    </w:rPr>
  </w:style>
  <w:style w:type="paragraph" w:customStyle="1" w:styleId="FISHeading6">
    <w:name w:val="FIS_Heading6"/>
    <w:basedOn w:val="Heading6"/>
    <w:link w:val="FISHeading6Char"/>
    <w:qFormat/>
    <w:rsid w:val="00A30B51"/>
    <w:pPr>
      <w:keepNext w:val="0"/>
      <w:keepLines w:val="0"/>
      <w:numPr>
        <w:ilvl w:val="5"/>
        <w:numId w:val="3"/>
      </w:numPr>
      <w:spacing w:before="160" w:after="80"/>
    </w:pPr>
    <w:rPr>
      <w:rFonts w:eastAsia="MS Mincho" w:cs="Times New Roman"/>
      <w:bCs/>
      <w:iCs w:val="0"/>
      <w:szCs w:val="22"/>
    </w:rPr>
  </w:style>
  <w:style w:type="character" w:customStyle="1" w:styleId="FISHeading6Char">
    <w:name w:val="FIS_Heading6 Char"/>
    <w:basedOn w:val="Heading6Char"/>
    <w:link w:val="FISHeading6"/>
    <w:rsid w:val="00A30B51"/>
    <w:rPr>
      <w:rFonts w:ascii="Verdana" w:eastAsia="MS Mincho" w:hAnsi="Verdana" w:cs="Times New Roman"/>
      <w:bCs/>
      <w:i/>
      <w:iCs w:val="0"/>
      <w:color w:val="595959" w:themeColor="text1" w:themeTint="A6"/>
      <w:kern w:val="0"/>
      <w:sz w:val="20"/>
      <w:szCs w:val="22"/>
      <w14:ligatures w14:val="none"/>
    </w:rPr>
  </w:style>
  <w:style w:type="paragraph" w:styleId="NormalIndent0">
    <w:name w:val="Normal Indent"/>
    <w:basedOn w:val="Normal"/>
    <w:link w:val="NormalIndentChar"/>
    <w:autoRedefine/>
    <w:rsid w:val="00A30B51"/>
    <w:pPr>
      <w:spacing w:line="340" w:lineRule="atLeast"/>
      <w:ind w:left="562" w:right="14"/>
    </w:pPr>
    <w:rPr>
      <w:rFonts w:cs="Tahoma"/>
      <w:sz w:val="22"/>
    </w:rPr>
  </w:style>
  <w:style w:type="character" w:customStyle="1" w:styleId="NormalIndentChar">
    <w:name w:val="Normal Indent Char"/>
    <w:basedOn w:val="DefaultParagraphFont"/>
    <w:link w:val="NormalIndent0"/>
    <w:locked/>
    <w:rsid w:val="00A30B51"/>
    <w:rPr>
      <w:rFonts w:ascii="Verdana" w:eastAsia="MS Mincho" w:hAnsi="Verdana" w:cs="Tahoma"/>
      <w:kern w:val="0"/>
      <w:sz w:val="22"/>
      <w14:ligatures w14:val="none"/>
    </w:rPr>
  </w:style>
  <w:style w:type="paragraph" w:customStyle="1" w:styleId="hinh">
    <w:name w:val="hinh"/>
    <w:autoRedefine/>
    <w:rsid w:val="00A30B51"/>
    <w:pPr>
      <w:keepNext/>
      <w:spacing w:before="120" w:after="120" w:line="360" w:lineRule="auto"/>
      <w:jc w:val="center"/>
    </w:pPr>
    <w:rPr>
      <w:rFonts w:ascii="Times New Roman" w:eastAsia="MS Mincho" w:hAnsi="Times New Roman" w:cs="Tahoma"/>
      <w:color w:val="800000"/>
      <w:kern w:val="0"/>
      <w:sz w:val="22"/>
      <w14:ligatures w14:val="none"/>
    </w:rPr>
  </w:style>
  <w:style w:type="paragraph" w:customStyle="1" w:styleId="CharCharChar1CharCharCharCharCharCharChar">
    <w:name w:val="Char Char Char1 Char Char Char Char Char Char Char"/>
    <w:semiHidden/>
    <w:rsid w:val="00A30B51"/>
    <w:pPr>
      <w:spacing w:line="240" w:lineRule="exact"/>
    </w:pPr>
    <w:rPr>
      <w:rFonts w:ascii="Verdana" w:eastAsia="MS Mincho" w:hAnsi="Verdana" w:cs="Times New Roman"/>
      <w:kern w:val="0"/>
      <w:sz w:val="20"/>
      <w:szCs w:val="20"/>
      <w14:ligatures w14:val="none"/>
    </w:rPr>
  </w:style>
  <w:style w:type="paragraph" w:styleId="BodyText">
    <w:name w:val="Body Text"/>
    <w:basedOn w:val="Normal"/>
    <w:link w:val="BodyTextChar"/>
    <w:rsid w:val="00A30B51"/>
    <w:rPr>
      <w:lang w:val="x-none" w:eastAsia="x-none"/>
    </w:rPr>
  </w:style>
  <w:style w:type="character" w:customStyle="1" w:styleId="BodyTextChar">
    <w:name w:val="Body Text Char"/>
    <w:basedOn w:val="DefaultParagraphFont"/>
    <w:link w:val="BodyText"/>
    <w:rsid w:val="00A30B51"/>
    <w:rPr>
      <w:rFonts w:ascii="Verdana" w:eastAsia="MS Mincho" w:hAnsi="Verdana" w:cs="Times New Roman"/>
      <w:kern w:val="0"/>
      <w:sz w:val="20"/>
      <w:lang w:val="x-none" w:eastAsia="x-none"/>
      <w14:ligatures w14:val="none"/>
    </w:rPr>
  </w:style>
  <w:style w:type="paragraph" w:customStyle="1" w:styleId="FISTableBullet1">
    <w:name w:val="FIS_Table_Bullet1"/>
    <w:basedOn w:val="Normal"/>
    <w:rsid w:val="00A30B51"/>
    <w:pPr>
      <w:keepLines/>
      <w:numPr>
        <w:numId w:val="2"/>
      </w:numPr>
      <w:tabs>
        <w:tab w:val="left" w:pos="567"/>
      </w:tabs>
      <w:adjustRightInd w:val="0"/>
      <w:spacing w:before="120" w:line="300" w:lineRule="auto"/>
      <w:contextualSpacing/>
      <w:jc w:val="both"/>
      <w:textAlignment w:val="baseline"/>
    </w:pPr>
    <w:rPr>
      <w:szCs w:val="20"/>
    </w:rPr>
  </w:style>
  <w:style w:type="paragraph" w:customStyle="1" w:styleId="FISTableBullet2">
    <w:name w:val="FIS_Table_Bullet2"/>
    <w:basedOn w:val="Normal"/>
    <w:rsid w:val="00A30B51"/>
    <w:pPr>
      <w:keepLines/>
      <w:numPr>
        <w:ilvl w:val="1"/>
        <w:numId w:val="2"/>
      </w:numPr>
      <w:tabs>
        <w:tab w:val="left" w:pos="1474"/>
      </w:tabs>
      <w:adjustRightInd w:val="0"/>
      <w:spacing w:after="200" w:line="320" w:lineRule="atLeast"/>
      <w:jc w:val="both"/>
      <w:textAlignment w:val="baseline"/>
    </w:pPr>
    <w:rPr>
      <w:sz w:val="22"/>
      <w:szCs w:val="20"/>
      <w:lang w:val="vi-VN" w:eastAsia="vi-VN"/>
    </w:rPr>
  </w:style>
  <w:style w:type="paragraph" w:customStyle="1" w:styleId="FISTableText">
    <w:name w:val="FIS_Table_Text"/>
    <w:basedOn w:val="Normal"/>
    <w:qFormat/>
    <w:rsid w:val="00A30B51"/>
    <w:pPr>
      <w:tabs>
        <w:tab w:val="left" w:pos="852"/>
      </w:tabs>
      <w:spacing w:before="40" w:after="40"/>
      <w:textAlignment w:val="baseline"/>
    </w:pPr>
    <w:rPr>
      <w:szCs w:val="22"/>
      <w:lang w:eastAsia="vi-VN"/>
    </w:rPr>
  </w:style>
  <w:style w:type="paragraph" w:customStyle="1" w:styleId="CESBodyText">
    <w:name w:val="CES Body Text"/>
    <w:basedOn w:val="Normal"/>
    <w:link w:val="CESBodyTextCharChar"/>
    <w:rsid w:val="00A30B51"/>
    <w:pPr>
      <w:adjustRightInd w:val="0"/>
      <w:spacing w:line="276" w:lineRule="auto"/>
      <w:ind w:left="454"/>
      <w:jc w:val="both"/>
      <w:textAlignment w:val="baseline"/>
    </w:pPr>
    <w:rPr>
      <w:rFonts w:eastAsia="SimSun"/>
      <w:color w:val="000000"/>
      <w:szCs w:val="20"/>
      <w:lang w:val="en-GB" w:eastAsia="x-none"/>
    </w:rPr>
  </w:style>
  <w:style w:type="character" w:customStyle="1" w:styleId="CESBodyTextCharChar">
    <w:name w:val="CES Body Text Char Char"/>
    <w:link w:val="CESBodyText"/>
    <w:rsid w:val="00A30B51"/>
    <w:rPr>
      <w:rFonts w:ascii="Verdana" w:eastAsia="SimSun" w:hAnsi="Verdana" w:cs="Times New Roman"/>
      <w:color w:val="000000"/>
      <w:kern w:val="0"/>
      <w:sz w:val="20"/>
      <w:szCs w:val="20"/>
      <w:lang w:val="en-GB" w:eastAsia="x-none"/>
      <w14:ligatures w14:val="none"/>
    </w:rPr>
  </w:style>
  <w:style w:type="paragraph" w:customStyle="1" w:styleId="FISBullet1">
    <w:name w:val="FIS_Bullet1"/>
    <w:basedOn w:val="FISNormal"/>
    <w:rsid w:val="00A30B51"/>
    <w:pPr>
      <w:keepLines/>
      <w:numPr>
        <w:numId w:val="1"/>
      </w:numPr>
      <w:tabs>
        <w:tab w:val="clear" w:pos="720"/>
        <w:tab w:val="left" w:pos="567"/>
        <w:tab w:val="num" w:pos="1559"/>
      </w:tabs>
      <w:adjustRightInd w:val="0"/>
      <w:spacing w:line="300" w:lineRule="auto"/>
      <w:ind w:left="1559" w:hanging="425"/>
      <w:contextualSpacing/>
      <w:jc w:val="both"/>
      <w:textAlignment w:val="baseline"/>
    </w:pPr>
    <w:rPr>
      <w:szCs w:val="20"/>
    </w:rPr>
  </w:style>
  <w:style w:type="paragraph" w:customStyle="1" w:styleId="Minus2">
    <w:name w:val="Minus2"/>
    <w:basedOn w:val="Normal"/>
    <w:rsid w:val="00A30B51"/>
    <w:pPr>
      <w:numPr>
        <w:numId w:val="4"/>
      </w:numPr>
      <w:spacing w:before="120"/>
    </w:pPr>
    <w:rPr>
      <w:sz w:val="22"/>
    </w:rPr>
  </w:style>
  <w:style w:type="paragraph" w:customStyle="1" w:styleId="FISBullet2">
    <w:name w:val="FIS_Bullet2"/>
    <w:basedOn w:val="FISNormal"/>
    <w:rsid w:val="00A30B51"/>
    <w:pPr>
      <w:keepLines/>
      <w:tabs>
        <w:tab w:val="clear" w:pos="720"/>
        <w:tab w:val="left" w:pos="567"/>
        <w:tab w:val="num" w:pos="2410"/>
      </w:tabs>
      <w:adjustRightInd w:val="0"/>
      <w:spacing w:line="300" w:lineRule="auto"/>
      <w:ind w:left="2410" w:hanging="425"/>
      <w:contextualSpacing/>
      <w:jc w:val="both"/>
      <w:textAlignment w:val="baseline"/>
    </w:pPr>
    <w:rPr>
      <w:szCs w:val="20"/>
    </w:rPr>
  </w:style>
  <w:style w:type="paragraph" w:customStyle="1" w:styleId="FISBullet3">
    <w:name w:val="FIS_Bullet3"/>
    <w:basedOn w:val="FISNormal"/>
    <w:rsid w:val="00A30B51"/>
    <w:pPr>
      <w:keepLines/>
      <w:tabs>
        <w:tab w:val="clear" w:pos="720"/>
        <w:tab w:val="num" w:pos="3261"/>
      </w:tabs>
      <w:adjustRightInd w:val="0"/>
      <w:spacing w:line="300" w:lineRule="auto"/>
      <w:ind w:left="3260" w:hanging="425"/>
      <w:contextualSpacing/>
      <w:jc w:val="both"/>
      <w:textAlignment w:val="baseline"/>
    </w:pPr>
    <w:rPr>
      <w:rFonts w:cs="Arial"/>
    </w:rPr>
  </w:style>
  <w:style w:type="paragraph" w:customStyle="1" w:styleId="StyleBodyText11ptBoldLeft">
    <w:name w:val="Style Body Text + 11 pt Bold Left"/>
    <w:basedOn w:val="Normal"/>
    <w:autoRedefine/>
    <w:rsid w:val="00A30B51"/>
    <w:pPr>
      <w:numPr>
        <w:numId w:val="5"/>
      </w:numPr>
      <w:suppressAutoHyphens/>
      <w:adjustRightInd w:val="0"/>
      <w:spacing w:before="120" w:line="276" w:lineRule="auto"/>
      <w:jc w:val="both"/>
      <w:textAlignment w:val="baseline"/>
    </w:pPr>
    <w:rPr>
      <w:rFonts w:cs="Arial"/>
      <w:szCs w:val="20"/>
    </w:rPr>
  </w:style>
  <w:style w:type="paragraph" w:styleId="BalloonText">
    <w:name w:val="Balloon Text"/>
    <w:basedOn w:val="Normal"/>
    <w:link w:val="BalloonTextChar"/>
    <w:rsid w:val="00A30B51"/>
    <w:rPr>
      <w:rFonts w:ascii="Tahoma" w:hAnsi="Tahoma"/>
      <w:sz w:val="16"/>
      <w:szCs w:val="16"/>
      <w:lang w:val="x-none" w:eastAsia="x-none"/>
    </w:rPr>
  </w:style>
  <w:style w:type="character" w:customStyle="1" w:styleId="BalloonTextChar">
    <w:name w:val="Balloon Text Char"/>
    <w:basedOn w:val="DefaultParagraphFont"/>
    <w:link w:val="BalloonText"/>
    <w:rsid w:val="00A30B51"/>
    <w:rPr>
      <w:rFonts w:ascii="Tahoma" w:eastAsia="MS Mincho" w:hAnsi="Tahoma" w:cs="Times New Roman"/>
      <w:kern w:val="0"/>
      <w:sz w:val="16"/>
      <w:szCs w:val="16"/>
      <w:lang w:val="x-none" w:eastAsia="x-none"/>
      <w14:ligatures w14:val="none"/>
    </w:rPr>
  </w:style>
  <w:style w:type="character" w:styleId="CommentReference">
    <w:name w:val="annotation reference"/>
    <w:uiPriority w:val="99"/>
    <w:qFormat/>
    <w:rsid w:val="00A30B51"/>
    <w:rPr>
      <w:sz w:val="16"/>
      <w:szCs w:val="16"/>
    </w:rPr>
  </w:style>
  <w:style w:type="paragraph" w:styleId="CommentText">
    <w:name w:val="annotation text"/>
    <w:basedOn w:val="Normal"/>
    <w:link w:val="CommentTextChar"/>
    <w:uiPriority w:val="99"/>
    <w:qFormat/>
    <w:rsid w:val="00A30B51"/>
    <w:rPr>
      <w:szCs w:val="20"/>
    </w:rPr>
  </w:style>
  <w:style w:type="character" w:customStyle="1" w:styleId="CommentTextChar">
    <w:name w:val="Comment Text Char"/>
    <w:basedOn w:val="DefaultParagraphFont"/>
    <w:link w:val="CommentText"/>
    <w:uiPriority w:val="99"/>
    <w:qFormat/>
    <w:rsid w:val="00A30B51"/>
    <w:rPr>
      <w:rFonts w:ascii="Verdana" w:eastAsia="MS Mincho" w:hAnsi="Verdana" w:cs="Times New Roman"/>
      <w:kern w:val="0"/>
      <w:sz w:val="20"/>
      <w:szCs w:val="20"/>
      <w14:ligatures w14:val="none"/>
    </w:rPr>
  </w:style>
  <w:style w:type="paragraph" w:customStyle="1" w:styleId="NormalIndent">
    <w:name w:val="NormalIndent"/>
    <w:basedOn w:val="Normal"/>
    <w:rsid w:val="00A30B51"/>
    <w:pPr>
      <w:numPr>
        <w:numId w:val="6"/>
      </w:numPr>
      <w:spacing w:line="340" w:lineRule="atLeast"/>
    </w:pPr>
    <w:rPr>
      <w:snapToGrid w:val="0"/>
      <w:color w:val="000000"/>
    </w:rPr>
  </w:style>
  <w:style w:type="paragraph" w:customStyle="1" w:styleId="comment">
    <w:name w:val="comment"/>
    <w:basedOn w:val="Normal"/>
    <w:rsid w:val="00A30B51"/>
    <w:pPr>
      <w:spacing w:line="360" w:lineRule="auto"/>
      <w:ind w:left="720"/>
    </w:pPr>
    <w:rPr>
      <w:rFonts w:cs="Arial"/>
      <w:bCs/>
      <w:i/>
      <w:snapToGrid w:val="0"/>
      <w:szCs w:val="20"/>
      <w:lang w:eastAsia="ja-JP"/>
    </w:rPr>
  </w:style>
  <w:style w:type="paragraph" w:customStyle="1" w:styleId="NormalTableHeader">
    <w:name w:val="Normal Table Header"/>
    <w:rsid w:val="00A30B51"/>
    <w:pPr>
      <w:keepNext/>
      <w:tabs>
        <w:tab w:val="left" w:pos="702"/>
        <w:tab w:val="left" w:pos="1080"/>
      </w:tabs>
      <w:spacing w:before="40" w:after="40" w:line="240" w:lineRule="auto"/>
      <w:jc w:val="center"/>
    </w:pPr>
    <w:rPr>
      <w:rFonts w:ascii="Arial" w:eastAsia="MS Mincho" w:hAnsi="Arial" w:cs="Arial"/>
      <w:b/>
      <w:snapToGrid w:val="0"/>
      <w:kern w:val="0"/>
      <w:sz w:val="20"/>
      <w:szCs w:val="20"/>
      <w:lang w:eastAsia="ja-JP"/>
      <w14:ligatures w14:val="none"/>
    </w:rPr>
  </w:style>
  <w:style w:type="paragraph" w:customStyle="1" w:styleId="TableNormal5">
    <w:name w:val="Table Normal5"/>
    <w:basedOn w:val="Normal"/>
    <w:rsid w:val="00A30B51"/>
    <w:pPr>
      <w:spacing w:before="40" w:after="40"/>
    </w:pPr>
    <w:rPr>
      <w:rFonts w:ascii="Tahoma" w:hAnsi="Tahoma" w:cs="Tahoma"/>
      <w:bCs/>
      <w:color w:val="000000"/>
      <w:lang w:val="en-GB" w:eastAsia="ja-JP"/>
    </w:rPr>
  </w:style>
  <w:style w:type="paragraph" w:customStyle="1" w:styleId="Interaction">
    <w:name w:val="Interaction"/>
    <w:basedOn w:val="Normal"/>
    <w:rsid w:val="00A30B51"/>
    <w:pPr>
      <w:tabs>
        <w:tab w:val="left" w:pos="1080"/>
      </w:tabs>
      <w:spacing w:before="120"/>
      <w:ind w:left="1800" w:hanging="1080"/>
      <w:jc w:val="both"/>
    </w:pPr>
    <w:rPr>
      <w:snapToGrid w:val="0"/>
      <w:szCs w:val="20"/>
    </w:rPr>
  </w:style>
  <w:style w:type="paragraph" w:customStyle="1" w:styleId="InteractionBullet1">
    <w:name w:val="Interaction Bullet 1"/>
    <w:basedOn w:val="Normal"/>
    <w:rsid w:val="00A30B51"/>
    <w:pPr>
      <w:numPr>
        <w:numId w:val="7"/>
      </w:numPr>
      <w:spacing w:before="120"/>
      <w:jc w:val="both"/>
    </w:pPr>
    <w:rPr>
      <w:snapToGrid w:val="0"/>
      <w:szCs w:val="20"/>
    </w:rPr>
  </w:style>
  <w:style w:type="paragraph" w:customStyle="1" w:styleId="Bullet1">
    <w:name w:val="Bullet1"/>
    <w:basedOn w:val="Normal"/>
    <w:rsid w:val="00A30B51"/>
    <w:pPr>
      <w:spacing w:before="120"/>
      <w:jc w:val="both"/>
    </w:pPr>
    <w:rPr>
      <w:noProof/>
      <w:snapToGrid w:val="0"/>
      <w:szCs w:val="20"/>
    </w:rPr>
  </w:style>
  <w:style w:type="paragraph" w:customStyle="1" w:styleId="Bullet2">
    <w:name w:val="Bullet2"/>
    <w:basedOn w:val="Normal"/>
    <w:rsid w:val="00A30B51"/>
    <w:pPr>
      <w:numPr>
        <w:numId w:val="8"/>
      </w:numPr>
      <w:spacing w:before="120"/>
      <w:jc w:val="both"/>
    </w:pPr>
    <w:rPr>
      <w:noProof/>
      <w:snapToGrid w:val="0"/>
      <w:szCs w:val="20"/>
    </w:rPr>
  </w:style>
  <w:style w:type="paragraph" w:customStyle="1" w:styleId="Fis">
    <w:name w:val="Fis"/>
    <w:basedOn w:val="Heading5"/>
    <w:qFormat/>
    <w:rsid w:val="00A30B51"/>
    <w:pPr>
      <w:keepNext w:val="0"/>
      <w:spacing w:before="240" w:after="0"/>
      <w:jc w:val="both"/>
    </w:pPr>
    <w:rPr>
      <w:rFonts w:eastAsia="MS Mincho" w:cs="Times New Roman"/>
      <w:b/>
      <w:bCs/>
      <w:i/>
      <w:iCs/>
      <w:color w:val="auto"/>
      <w:sz w:val="26"/>
      <w:szCs w:val="22"/>
    </w:rPr>
  </w:style>
  <w:style w:type="paragraph" w:customStyle="1" w:styleId="TableData10">
    <w:name w:val="TableData10"/>
    <w:basedOn w:val="Normal"/>
    <w:rsid w:val="00A30B51"/>
    <w:pPr>
      <w:spacing w:before="120" w:line="312" w:lineRule="auto"/>
      <w:ind w:right="11"/>
    </w:pPr>
    <w:rPr>
      <w:snapToGrid w:val="0"/>
      <w:szCs w:val="20"/>
    </w:rPr>
  </w:style>
  <w:style w:type="paragraph" w:styleId="TOC4">
    <w:name w:val="toc 4"/>
    <w:basedOn w:val="Normal"/>
    <w:next w:val="Normal"/>
    <w:autoRedefine/>
    <w:uiPriority w:val="39"/>
    <w:rsid w:val="00A30B51"/>
    <w:pPr>
      <w:ind w:left="720"/>
    </w:pPr>
  </w:style>
  <w:style w:type="paragraph" w:customStyle="1" w:styleId="TableNormal1">
    <w:name w:val="Table Normal1"/>
    <w:basedOn w:val="Normal"/>
    <w:rsid w:val="00A30B51"/>
    <w:pPr>
      <w:spacing w:before="40" w:after="40"/>
    </w:pPr>
    <w:rPr>
      <w:rFonts w:ascii="Tahoma" w:hAnsi="Tahoma" w:cs="Tahoma"/>
      <w:bCs/>
      <w:color w:val="000000"/>
      <w:lang w:val="en-GB" w:eastAsia="ja-JP"/>
    </w:rPr>
  </w:style>
  <w:style w:type="paragraph" w:customStyle="1" w:styleId="NBullet1">
    <w:name w:val="N_Bullet 1"/>
    <w:basedOn w:val="NormalIndent0"/>
    <w:rsid w:val="00A30B51"/>
    <w:pPr>
      <w:numPr>
        <w:numId w:val="9"/>
      </w:numPr>
      <w:spacing w:before="120" w:line="240" w:lineRule="atLeast"/>
      <w:ind w:right="0"/>
      <w:jc w:val="both"/>
    </w:pPr>
    <w:rPr>
      <w:rFonts w:cs="Times New Roman"/>
      <w:snapToGrid w:val="0"/>
      <w:sz w:val="20"/>
      <w:szCs w:val="20"/>
    </w:rPr>
  </w:style>
  <w:style w:type="paragraph" w:customStyle="1" w:styleId="NBullet3">
    <w:name w:val="N_Bullet3"/>
    <w:basedOn w:val="NBullet1"/>
    <w:rsid w:val="00A30B51"/>
    <w:pPr>
      <w:numPr>
        <w:ilvl w:val="3"/>
      </w:numPr>
    </w:pPr>
  </w:style>
  <w:style w:type="paragraph" w:customStyle="1" w:styleId="NBullet2">
    <w:name w:val="N_Bullet 2"/>
    <w:basedOn w:val="NormalIndent0"/>
    <w:rsid w:val="00A30B51"/>
    <w:pPr>
      <w:numPr>
        <w:ilvl w:val="1"/>
        <w:numId w:val="10"/>
      </w:numPr>
      <w:spacing w:line="240" w:lineRule="atLeast"/>
      <w:ind w:right="0"/>
      <w:jc w:val="both"/>
    </w:pPr>
    <w:rPr>
      <w:rFonts w:cs="Times New Roman"/>
      <w:snapToGrid w:val="0"/>
      <w:sz w:val="20"/>
      <w:szCs w:val="20"/>
    </w:rPr>
  </w:style>
  <w:style w:type="character" w:styleId="Emphasis">
    <w:name w:val="Emphasis"/>
    <w:qFormat/>
    <w:rsid w:val="00A30B51"/>
    <w:rPr>
      <w:i/>
      <w:iCs/>
    </w:rPr>
  </w:style>
  <w:style w:type="paragraph" w:styleId="TOC5">
    <w:name w:val="toc 5"/>
    <w:basedOn w:val="Normal"/>
    <w:next w:val="Normal"/>
    <w:autoRedefine/>
    <w:uiPriority w:val="39"/>
    <w:rsid w:val="00A30B51"/>
    <w:pPr>
      <w:ind w:left="960"/>
    </w:pPr>
  </w:style>
  <w:style w:type="paragraph" w:styleId="TOC6">
    <w:name w:val="toc 6"/>
    <w:basedOn w:val="Normal"/>
    <w:next w:val="Normal"/>
    <w:autoRedefine/>
    <w:uiPriority w:val="39"/>
    <w:unhideWhenUsed/>
    <w:rsid w:val="00A30B51"/>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A30B51"/>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A30B51"/>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A30B51"/>
    <w:pPr>
      <w:spacing w:after="100" w:line="276" w:lineRule="auto"/>
      <w:ind w:left="1760"/>
    </w:pPr>
    <w:rPr>
      <w:rFonts w:ascii="Calibri" w:hAnsi="Calibri"/>
      <w:sz w:val="22"/>
      <w:szCs w:val="22"/>
    </w:rPr>
  </w:style>
  <w:style w:type="paragraph" w:customStyle="1" w:styleId="InteractionBullet2">
    <w:name w:val="Interaction Bullet 2"/>
    <w:basedOn w:val="Normal"/>
    <w:rsid w:val="00A30B51"/>
    <w:pPr>
      <w:numPr>
        <w:numId w:val="11"/>
      </w:numPr>
      <w:spacing w:before="120"/>
      <w:jc w:val="both"/>
    </w:pPr>
    <w:rPr>
      <w:snapToGrid w:val="0"/>
      <w:szCs w:val="20"/>
    </w:rPr>
  </w:style>
  <w:style w:type="paragraph" w:customStyle="1" w:styleId="InteractionBullet3">
    <w:name w:val="Interaction Bullet 3"/>
    <w:basedOn w:val="Normal"/>
    <w:rsid w:val="00A30B51"/>
    <w:pPr>
      <w:numPr>
        <w:numId w:val="12"/>
      </w:numPr>
      <w:spacing w:before="120"/>
      <w:jc w:val="both"/>
    </w:pPr>
    <w:rPr>
      <w:snapToGrid w:val="0"/>
      <w:szCs w:val="20"/>
    </w:rPr>
  </w:style>
  <w:style w:type="paragraph" w:customStyle="1" w:styleId="TableNormal2">
    <w:name w:val="Table Normal2"/>
    <w:basedOn w:val="Normal"/>
    <w:rsid w:val="00A30B51"/>
    <w:pPr>
      <w:spacing w:before="40" w:after="40"/>
    </w:pPr>
    <w:rPr>
      <w:rFonts w:ascii="Tahoma" w:hAnsi="Tahoma" w:cs="Tahoma"/>
      <w:bCs/>
      <w:color w:val="000000"/>
      <w:lang w:val="en-GB" w:eastAsia="ja-JP"/>
    </w:rPr>
  </w:style>
  <w:style w:type="paragraph" w:customStyle="1" w:styleId="TableNormal3">
    <w:name w:val="Table Normal3"/>
    <w:basedOn w:val="Normal"/>
    <w:rsid w:val="00A30B51"/>
    <w:pPr>
      <w:spacing w:before="40" w:after="40"/>
    </w:pPr>
    <w:rPr>
      <w:rFonts w:ascii="Tahoma" w:hAnsi="Tahoma" w:cs="Tahoma"/>
      <w:bCs/>
      <w:color w:val="000000"/>
      <w:lang w:val="en-GB" w:eastAsia="ja-JP"/>
    </w:rPr>
  </w:style>
  <w:style w:type="paragraph" w:customStyle="1" w:styleId="TableNormal4">
    <w:name w:val="Table Normal4"/>
    <w:basedOn w:val="Normal"/>
    <w:rsid w:val="00A30B51"/>
    <w:pPr>
      <w:spacing w:before="40" w:after="40"/>
    </w:pPr>
    <w:rPr>
      <w:rFonts w:ascii="Tahoma" w:hAnsi="Tahoma" w:cs="Tahoma"/>
      <w:bCs/>
      <w:color w:val="000000"/>
      <w:lang w:val="en-GB" w:eastAsia="ja-JP"/>
    </w:rPr>
  </w:style>
  <w:style w:type="paragraph" w:customStyle="1" w:styleId="Attribute">
    <w:name w:val="Attribute"/>
    <w:basedOn w:val="TOC1"/>
    <w:rsid w:val="00A30B51"/>
    <w:pPr>
      <w:tabs>
        <w:tab w:val="clear" w:pos="9064"/>
        <w:tab w:val="right" w:leader="dot" w:pos="9906"/>
      </w:tabs>
    </w:pPr>
    <w:rPr>
      <w:rFonts w:ascii=".VnCourier New" w:hAnsi=".VnCourier New"/>
      <w:b w:val="0"/>
      <w:caps w:val="0"/>
      <w:sz w:val="16"/>
      <w:szCs w:val="28"/>
      <w:lang w:eastAsia="ko-KR"/>
    </w:rPr>
  </w:style>
  <w:style w:type="paragraph" w:styleId="NoSpacing">
    <w:name w:val="No Spacing"/>
    <w:uiPriority w:val="1"/>
    <w:qFormat/>
    <w:rsid w:val="00A30B51"/>
    <w:pPr>
      <w:keepNext/>
      <w:spacing w:after="0" w:line="240" w:lineRule="auto"/>
    </w:pPr>
    <w:rPr>
      <w:rFonts w:ascii="Times New Roman" w:eastAsia="MS Mincho" w:hAnsi="Times New Roman" w:cs="Times New Roman"/>
      <w:kern w:val="0"/>
      <w14:ligatures w14:val="none"/>
    </w:rPr>
  </w:style>
  <w:style w:type="paragraph" w:customStyle="1" w:styleId="TableNormal6">
    <w:name w:val="Table Normal6"/>
    <w:basedOn w:val="Normal"/>
    <w:rsid w:val="00A30B51"/>
    <w:pPr>
      <w:spacing w:before="40" w:after="40"/>
    </w:pPr>
    <w:rPr>
      <w:rFonts w:ascii="Tahoma" w:hAnsi="Tahoma" w:cs="Tahoma"/>
      <w:bCs/>
      <w:color w:val="000000"/>
      <w:lang w:val="en-GB" w:eastAsia="ja-JP"/>
    </w:rPr>
  </w:style>
  <w:style w:type="paragraph" w:customStyle="1" w:styleId="TableNormal7">
    <w:name w:val="Table Normal7"/>
    <w:basedOn w:val="Normal"/>
    <w:rsid w:val="00A30B51"/>
    <w:pPr>
      <w:spacing w:before="40" w:after="40"/>
    </w:pPr>
    <w:rPr>
      <w:rFonts w:ascii="Tahoma" w:hAnsi="Tahoma" w:cs="Tahoma"/>
      <w:bCs/>
      <w:color w:val="000000"/>
      <w:lang w:val="en-GB" w:eastAsia="ja-JP"/>
    </w:rPr>
  </w:style>
  <w:style w:type="character" w:styleId="FollowedHyperlink">
    <w:name w:val="FollowedHyperlink"/>
    <w:basedOn w:val="DefaultParagraphFont"/>
    <w:uiPriority w:val="99"/>
    <w:unhideWhenUsed/>
    <w:rsid w:val="00A30B51"/>
    <w:rPr>
      <w:color w:val="96607D" w:themeColor="followedHyperlink"/>
      <w:u w:val="single"/>
    </w:rPr>
  </w:style>
  <w:style w:type="paragraph" w:customStyle="1" w:styleId="TableNormal8">
    <w:name w:val="Table Normal8"/>
    <w:basedOn w:val="Normal"/>
    <w:rsid w:val="00A30B51"/>
    <w:pPr>
      <w:spacing w:before="40" w:after="40"/>
    </w:pPr>
    <w:rPr>
      <w:rFonts w:ascii="Tahoma" w:hAnsi="Tahoma" w:cs="Tahoma"/>
      <w:bCs/>
      <w:color w:val="000000"/>
      <w:lang w:val="en-GB" w:eastAsia="ja-JP"/>
    </w:rPr>
  </w:style>
  <w:style w:type="paragraph" w:customStyle="1" w:styleId="TableNormal9">
    <w:name w:val="Table Normal9"/>
    <w:basedOn w:val="Normal"/>
    <w:rsid w:val="00A30B51"/>
    <w:pPr>
      <w:spacing w:before="40" w:after="40"/>
    </w:pPr>
    <w:rPr>
      <w:rFonts w:ascii="Tahoma" w:hAnsi="Tahoma" w:cs="Tahoma"/>
      <w:bCs/>
      <w:color w:val="000000"/>
      <w:lang w:val="en-GB" w:eastAsia="ja-JP"/>
    </w:rPr>
  </w:style>
  <w:style w:type="paragraph" w:styleId="CommentSubject">
    <w:name w:val="annotation subject"/>
    <w:basedOn w:val="CommentText"/>
    <w:next w:val="CommentText"/>
    <w:link w:val="CommentSubjectChar"/>
    <w:uiPriority w:val="99"/>
    <w:unhideWhenUsed/>
    <w:rsid w:val="00A30B51"/>
    <w:rPr>
      <w:b/>
      <w:bCs/>
    </w:rPr>
  </w:style>
  <w:style w:type="character" w:customStyle="1" w:styleId="CommentSubjectChar">
    <w:name w:val="Comment Subject Char"/>
    <w:basedOn w:val="CommentTextChar"/>
    <w:link w:val="CommentSubject"/>
    <w:uiPriority w:val="99"/>
    <w:rsid w:val="00A30B51"/>
    <w:rPr>
      <w:rFonts w:ascii="Verdana" w:eastAsia="MS Mincho" w:hAnsi="Verdana" w:cs="Times New Roman"/>
      <w:b/>
      <w:bCs/>
      <w:kern w:val="0"/>
      <w:sz w:val="20"/>
      <w:szCs w:val="20"/>
      <w14:ligatures w14:val="none"/>
    </w:rPr>
  </w:style>
  <w:style w:type="character" w:customStyle="1" w:styleId="apple-converted-space">
    <w:name w:val="apple-converted-space"/>
    <w:basedOn w:val="DefaultParagraphFont"/>
    <w:uiPriority w:val="99"/>
    <w:rsid w:val="00A30B51"/>
  </w:style>
  <w:style w:type="paragraph" w:customStyle="1" w:styleId="TableNormal10">
    <w:name w:val="Table Normal10"/>
    <w:basedOn w:val="Normal"/>
    <w:rsid w:val="00A30B51"/>
    <w:pPr>
      <w:spacing w:before="40" w:after="40"/>
    </w:pPr>
    <w:rPr>
      <w:rFonts w:ascii="Tahoma" w:hAnsi="Tahoma" w:cs="Tahoma"/>
      <w:bCs/>
      <w:color w:val="000000"/>
      <w:lang w:val="en-GB" w:eastAsia="ja-JP"/>
    </w:rPr>
  </w:style>
  <w:style w:type="paragraph" w:customStyle="1" w:styleId="TableNormal11">
    <w:name w:val="Table Normal11"/>
    <w:basedOn w:val="Normal"/>
    <w:rsid w:val="00A30B51"/>
    <w:pPr>
      <w:spacing w:before="40" w:after="40"/>
    </w:pPr>
    <w:rPr>
      <w:rFonts w:ascii="Tahoma" w:hAnsi="Tahoma" w:cs="Tahoma"/>
      <w:bCs/>
      <w:color w:val="000000"/>
      <w:lang w:val="en-GB" w:eastAsia="ja-JP"/>
    </w:rPr>
  </w:style>
  <w:style w:type="paragraph" w:customStyle="1" w:styleId="TableParagraph">
    <w:name w:val="Table Paragraph"/>
    <w:basedOn w:val="Normal"/>
    <w:uiPriority w:val="1"/>
    <w:qFormat/>
    <w:rsid w:val="00A30B51"/>
    <w:rPr>
      <w:rFonts w:eastAsia="Verdana" w:cs="Verdana"/>
      <w:sz w:val="22"/>
      <w:szCs w:val="22"/>
    </w:rPr>
  </w:style>
  <w:style w:type="paragraph" w:customStyle="1" w:styleId="Default">
    <w:name w:val="Default"/>
    <w:rsid w:val="00A30B51"/>
    <w:pPr>
      <w:autoSpaceDE w:val="0"/>
      <w:autoSpaceDN w:val="0"/>
      <w:adjustRightInd w:val="0"/>
      <w:spacing w:after="0" w:line="240" w:lineRule="auto"/>
    </w:pPr>
    <w:rPr>
      <w:rFonts w:ascii="Cambria" w:eastAsia="MS Mincho" w:hAnsi="Cambria" w:cs="Cambria"/>
      <w:color w:val="000000"/>
      <w:kern w:val="0"/>
      <w14:ligatures w14:val="none"/>
    </w:rPr>
  </w:style>
  <w:style w:type="paragraph" w:customStyle="1" w:styleId="TableCaption">
    <w:name w:val="TableCaption"/>
    <w:basedOn w:val="NormalIndent0"/>
    <w:rsid w:val="00A30B51"/>
    <w:pPr>
      <w:ind w:left="567"/>
      <w:jc w:val="both"/>
    </w:pPr>
    <w:rPr>
      <w:rFonts w:cs="Arial"/>
      <w:b/>
      <w:snapToGrid w:val="0"/>
      <w:sz w:val="24"/>
      <w:szCs w:val="20"/>
    </w:rPr>
  </w:style>
  <w:style w:type="paragraph" w:styleId="HTMLPreformatted">
    <w:name w:val="HTML Preformatted"/>
    <w:basedOn w:val="Normal"/>
    <w:link w:val="HTMLPreformattedChar"/>
    <w:uiPriority w:val="99"/>
    <w:rsid w:val="00A30B51"/>
    <w:rPr>
      <w:rFonts w:ascii="Consolas" w:hAnsi="Consolas" w:cs="Consolas"/>
      <w:szCs w:val="20"/>
    </w:rPr>
  </w:style>
  <w:style w:type="character" w:customStyle="1" w:styleId="HTMLPreformattedChar">
    <w:name w:val="HTML Preformatted Char"/>
    <w:basedOn w:val="DefaultParagraphFont"/>
    <w:link w:val="HTMLPreformatted"/>
    <w:uiPriority w:val="99"/>
    <w:rsid w:val="00A30B51"/>
    <w:rPr>
      <w:rFonts w:ascii="Consolas" w:eastAsia="MS Mincho" w:hAnsi="Consolas" w:cs="Consolas"/>
      <w:kern w:val="0"/>
      <w:sz w:val="20"/>
      <w:szCs w:val="20"/>
      <w14:ligatures w14:val="none"/>
    </w:rPr>
  </w:style>
  <w:style w:type="paragraph" w:styleId="Revision">
    <w:name w:val="Revision"/>
    <w:hidden/>
    <w:uiPriority w:val="99"/>
    <w:semiHidden/>
    <w:rsid w:val="00A30B51"/>
    <w:pPr>
      <w:spacing w:after="0" w:line="240" w:lineRule="auto"/>
    </w:pPr>
    <w:rPr>
      <w:rFonts w:ascii="Times New Roman" w:eastAsia="Times New Roman" w:hAnsi="Times New Roman" w:cs="Times New Roman"/>
      <w:kern w:val="0"/>
      <w14:ligatures w14:val="none"/>
    </w:rPr>
  </w:style>
  <w:style w:type="paragraph" w:customStyle="1" w:styleId="StyleFISHeading113pt">
    <w:name w:val="Style FIS_Heading1 + 13 pt"/>
    <w:basedOn w:val="FISHeading1"/>
    <w:rsid w:val="00A30B51"/>
    <w:pPr>
      <w:pBdr>
        <w:top w:val="thinThickSmallGap" w:sz="24" w:space="1" w:color="auto"/>
      </w:pBdr>
      <w:spacing w:before="240" w:after="120" w:line="240" w:lineRule="auto"/>
    </w:pPr>
    <w:rPr>
      <w:rFonts w:ascii="Arial" w:hAnsi="Arial"/>
      <w:bCs/>
      <w:sz w:val="36"/>
    </w:rPr>
  </w:style>
  <w:style w:type="character" w:styleId="Strong">
    <w:name w:val="Strong"/>
    <w:basedOn w:val="DefaultParagraphFont"/>
    <w:uiPriority w:val="22"/>
    <w:qFormat/>
    <w:rsid w:val="00A30B51"/>
    <w:rPr>
      <w:b/>
      <w:bCs/>
    </w:rPr>
  </w:style>
  <w:style w:type="paragraph" w:styleId="NormalWeb">
    <w:name w:val="Normal (Web)"/>
    <w:basedOn w:val="Normal"/>
    <w:uiPriority w:val="99"/>
    <w:unhideWhenUsed/>
    <w:rsid w:val="00A30B51"/>
    <w:pPr>
      <w:spacing w:before="100" w:beforeAutospacing="1" w:after="100" w:afterAutospacing="1"/>
    </w:pPr>
    <w:rPr>
      <w:rFonts w:ascii="Times New Roman" w:eastAsia="Times New Roman" w:hAnsi="Times New Roman"/>
      <w:sz w:val="24"/>
    </w:rPr>
  </w:style>
  <w:style w:type="table" w:customStyle="1" w:styleId="TableGridLight1">
    <w:name w:val="Table Grid Light1"/>
    <w:basedOn w:val="TableNormal"/>
    <w:uiPriority w:val="40"/>
    <w:rsid w:val="00A30B51"/>
    <w:pPr>
      <w:spacing w:after="0" w:line="240" w:lineRule="auto"/>
    </w:pPr>
    <w:rPr>
      <w:rFonts w:ascii="Times New Roman" w:eastAsia="MS Mincho" w:hAnsi="Times New Roman" w:cs="Times New Roman"/>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A30B51"/>
    <w:rPr>
      <w:color w:val="808080"/>
    </w:rPr>
  </w:style>
  <w:style w:type="character" w:customStyle="1" w:styleId="apple-style-span">
    <w:name w:val="apple-style-span"/>
    <w:basedOn w:val="DefaultParagraphFont"/>
    <w:uiPriority w:val="99"/>
    <w:rsid w:val="00A30B51"/>
    <w:rPr>
      <w:rFonts w:cs="Times New Roman"/>
    </w:rPr>
  </w:style>
  <w:style w:type="paragraph" w:customStyle="1" w:styleId="Tailieu">
    <w:name w:val="Tailieu"/>
    <w:basedOn w:val="Normal"/>
    <w:uiPriority w:val="99"/>
    <w:rsid w:val="00A30B51"/>
    <w:pPr>
      <w:numPr>
        <w:numId w:val="17"/>
      </w:numPr>
      <w:spacing w:after="120"/>
      <w:jc w:val="both"/>
    </w:pPr>
    <w:rPr>
      <w:rFonts w:ascii="Arial" w:eastAsia="Times New Roman" w:hAnsi="Arial" w:cs="Arial"/>
      <w:sz w:val="28"/>
      <w:szCs w:val="28"/>
    </w:rPr>
  </w:style>
  <w:style w:type="paragraph" w:customStyle="1" w:styleId="BodyText1">
    <w:name w:val="Body Text1"/>
    <w:basedOn w:val="NormalIndent0"/>
    <w:rsid w:val="00A30B51"/>
    <w:pPr>
      <w:keepNext/>
      <w:tabs>
        <w:tab w:val="left" w:pos="1224"/>
      </w:tabs>
      <w:spacing w:before="40" w:after="40" w:line="300" w:lineRule="atLeast"/>
      <w:ind w:left="432"/>
      <w:jc w:val="both"/>
    </w:pPr>
    <w:rPr>
      <w:rFonts w:ascii="Times New Roman" w:eastAsia="Times New Roman" w:hAnsi="Times New Roman" w:cs="Times New Roman"/>
      <w:caps/>
      <w:snapToGrid w:val="0"/>
      <w:sz w:val="24"/>
      <w:lang w:val="vi-VN"/>
    </w:rPr>
  </w:style>
  <w:style w:type="paragraph" w:customStyle="1" w:styleId="FISHeading5a">
    <w:name w:val="FIS_Heading5a"/>
    <w:basedOn w:val="Heading5"/>
    <w:next w:val="Normal"/>
    <w:rsid w:val="00A30B51"/>
    <w:pPr>
      <w:keepLines w:val="0"/>
      <w:widowControl w:val="0"/>
      <w:tabs>
        <w:tab w:val="num" w:pos="360"/>
      </w:tabs>
      <w:spacing w:before="120" w:after="0"/>
      <w:jc w:val="both"/>
    </w:pPr>
    <w:rPr>
      <w:rFonts w:ascii="Times New Roman" w:eastAsia="Times New Roman" w:hAnsi="Times New Roman" w:cs="Times New Roman"/>
      <w:b/>
      <w:bCs/>
      <w:snapToGrid w:val="0"/>
      <w:color w:val="auto"/>
      <w:szCs w:val="20"/>
      <w:lang w:val="x-none" w:eastAsia="x-none"/>
    </w:rPr>
  </w:style>
  <w:style w:type="paragraph" w:customStyle="1" w:styleId="FISHeading7">
    <w:name w:val="FIS_Heading7"/>
    <w:basedOn w:val="Heading7"/>
    <w:rsid w:val="00A30B51"/>
    <w:pPr>
      <w:keepLines w:val="0"/>
      <w:widowControl w:val="0"/>
      <w:tabs>
        <w:tab w:val="num" w:pos="360"/>
      </w:tabs>
      <w:spacing w:before="60" w:after="60"/>
      <w:jc w:val="both"/>
    </w:pPr>
    <w:rPr>
      <w:rFonts w:ascii="Times New Roman" w:eastAsia="Times New Roman" w:hAnsi="Times New Roman" w:cs="Times New Roman"/>
      <w:b/>
      <w:snapToGrid w:val="0"/>
      <w:color w:val="000000"/>
      <w:sz w:val="18"/>
      <w:szCs w:val="20"/>
      <w:lang w:val="x-none" w:eastAsia="x-none"/>
    </w:rPr>
  </w:style>
  <w:style w:type="paragraph" w:customStyle="1" w:styleId="body1">
    <w:name w:val="body1"/>
    <w:basedOn w:val="Normal"/>
    <w:rsid w:val="00A30B51"/>
    <w:pPr>
      <w:spacing w:before="120" w:after="60" w:line="300" w:lineRule="atLeast"/>
      <w:ind w:left="2304" w:firstLine="576"/>
      <w:jc w:val="both"/>
    </w:pPr>
    <w:rPr>
      <w:rFonts w:ascii=".VnTime" w:eastAsia="Times New Roman" w:hAnsi=".VnTime"/>
      <w:sz w:val="24"/>
      <w:szCs w:val="20"/>
      <w:lang w:val="en-GB"/>
    </w:rPr>
  </w:style>
  <w:style w:type="paragraph" w:customStyle="1" w:styleId="FISHeading4a">
    <w:name w:val="FIS_Heading4a"/>
    <w:basedOn w:val="Heading4"/>
    <w:link w:val="FISHeading4aChar"/>
    <w:rsid w:val="00A30B51"/>
    <w:pPr>
      <w:keepNext w:val="0"/>
      <w:keepLines w:val="0"/>
      <w:widowControl w:val="0"/>
      <w:tabs>
        <w:tab w:val="num" w:pos="2520"/>
      </w:tabs>
      <w:spacing w:before="120" w:after="0" w:line="360" w:lineRule="auto"/>
      <w:ind w:left="360" w:right="432" w:firstLine="720"/>
      <w:jc w:val="both"/>
    </w:pPr>
    <w:rPr>
      <w:rFonts w:ascii="Arial" w:eastAsia="Times New Roman" w:hAnsi="Arial" w:cs="Times New Roman"/>
      <w:iCs w:val="0"/>
      <w:snapToGrid w:val="0"/>
      <w:color w:val="auto"/>
      <w:sz w:val="28"/>
      <w:szCs w:val="28"/>
      <w:lang w:val="x-none" w:eastAsia="x-none"/>
    </w:rPr>
  </w:style>
  <w:style w:type="character" w:customStyle="1" w:styleId="FISHeading4aChar">
    <w:name w:val="FIS_Heading4a Char"/>
    <w:link w:val="FISHeading4a"/>
    <w:rsid w:val="00A30B51"/>
    <w:rPr>
      <w:rFonts w:ascii="Arial" w:eastAsia="Times New Roman" w:hAnsi="Arial" w:cs="Times New Roman"/>
      <w:i/>
      <w:snapToGrid w:val="0"/>
      <w:kern w:val="0"/>
      <w:sz w:val="28"/>
      <w:szCs w:val="28"/>
      <w:lang w:val="x-none" w:eastAsia="x-none"/>
      <w14:ligatures w14:val="none"/>
    </w:rPr>
  </w:style>
  <w:style w:type="paragraph" w:customStyle="1" w:styleId="Normal2">
    <w:name w:val="Normal2"/>
    <w:link w:val="Normal2Char"/>
    <w:qFormat/>
    <w:rsid w:val="00A30B51"/>
    <w:pPr>
      <w:spacing w:line="259" w:lineRule="auto"/>
    </w:pPr>
    <w:rPr>
      <w:rFonts w:ascii="Times New Roman" w:eastAsia="Calibri" w:hAnsi="Times New Roman" w:cs="Times New Roman"/>
      <w:color w:val="000000"/>
      <w:kern w:val="0"/>
      <w14:ligatures w14:val="none"/>
    </w:rPr>
  </w:style>
  <w:style w:type="character" w:customStyle="1" w:styleId="Normal2Char">
    <w:name w:val="Normal2 Char"/>
    <w:link w:val="Normal2"/>
    <w:rsid w:val="00A30B51"/>
    <w:rPr>
      <w:rFonts w:ascii="Times New Roman" w:eastAsia="Calibri" w:hAnsi="Times New Roman" w:cs="Times New Roman"/>
      <w:color w:val="000000"/>
      <w:kern w:val="0"/>
      <w14:ligatures w14:val="none"/>
    </w:rPr>
  </w:style>
  <w:style w:type="paragraph" w:customStyle="1" w:styleId="Normal3">
    <w:name w:val="Normal3"/>
    <w:link w:val="Normal3Char"/>
    <w:qFormat/>
    <w:rsid w:val="00A30B51"/>
    <w:pPr>
      <w:spacing w:line="259" w:lineRule="auto"/>
      <w:jc w:val="center"/>
    </w:pPr>
    <w:rPr>
      <w:rFonts w:ascii="Times New Roman" w:eastAsia="Calibri" w:hAnsi="Times New Roman" w:cs="Times New Roman"/>
      <w:noProof/>
      <w:color w:val="000000"/>
      <w:kern w:val="0"/>
      <w14:ligatures w14:val="none"/>
    </w:rPr>
  </w:style>
  <w:style w:type="character" w:customStyle="1" w:styleId="Normal3Char">
    <w:name w:val="Normal3 Char"/>
    <w:link w:val="Normal3"/>
    <w:rsid w:val="00A30B51"/>
    <w:rPr>
      <w:rFonts w:ascii="Times New Roman" w:eastAsia="Calibri" w:hAnsi="Times New Roman" w:cs="Times New Roman"/>
      <w:noProof/>
      <w:color w:val="000000"/>
      <w:kern w:val="0"/>
      <w14:ligatures w14:val="none"/>
    </w:rPr>
  </w:style>
  <w:style w:type="paragraph" w:customStyle="1" w:styleId="Title1">
    <w:name w:val="Title1"/>
    <w:link w:val="Title1Char"/>
    <w:qFormat/>
    <w:rsid w:val="00A30B51"/>
    <w:pPr>
      <w:spacing w:line="259" w:lineRule="auto"/>
    </w:pPr>
    <w:rPr>
      <w:rFonts w:ascii="Times New Roman" w:eastAsia="Calibri" w:hAnsi="Times New Roman" w:cs="Times New Roman"/>
      <w:kern w:val="0"/>
      <w:sz w:val="28"/>
      <w:szCs w:val="28"/>
      <w14:ligatures w14:val="none"/>
    </w:rPr>
  </w:style>
  <w:style w:type="character" w:customStyle="1" w:styleId="Title1Char">
    <w:name w:val="Title1 Char"/>
    <w:link w:val="Title1"/>
    <w:rsid w:val="00A30B51"/>
    <w:rPr>
      <w:rFonts w:ascii="Times New Roman" w:eastAsia="Calibri" w:hAnsi="Times New Roman" w:cs="Times New Roman"/>
      <w:kern w:val="0"/>
      <w:sz w:val="28"/>
      <w:szCs w:val="28"/>
      <w14:ligatures w14:val="none"/>
    </w:rPr>
  </w:style>
  <w:style w:type="paragraph" w:styleId="TOCHeading">
    <w:name w:val="TOC Heading"/>
    <w:basedOn w:val="Heading1"/>
    <w:next w:val="Normal"/>
    <w:uiPriority w:val="39"/>
    <w:unhideWhenUsed/>
    <w:qFormat/>
    <w:rsid w:val="00A30B51"/>
    <w:pPr>
      <w:spacing w:before="240" w:after="0" w:line="259" w:lineRule="auto"/>
      <w:outlineLvl w:val="9"/>
    </w:pPr>
    <w:rPr>
      <w:rFonts w:ascii="Calibri Light" w:eastAsia="Times New Roman" w:hAnsi="Calibri Light" w:cs="Times New Roman"/>
      <w:color w:val="2E74B5"/>
      <w:sz w:val="32"/>
      <w:szCs w:val="32"/>
    </w:rPr>
  </w:style>
  <w:style w:type="character" w:customStyle="1" w:styleId="pun">
    <w:name w:val="pun"/>
    <w:rsid w:val="00A30B51"/>
  </w:style>
  <w:style w:type="character" w:customStyle="1" w:styleId="pln">
    <w:name w:val="pln"/>
    <w:rsid w:val="00A30B51"/>
  </w:style>
  <w:style w:type="character" w:customStyle="1" w:styleId="typ">
    <w:name w:val="typ"/>
    <w:rsid w:val="00A30B51"/>
  </w:style>
  <w:style w:type="character" w:customStyle="1" w:styleId="lit">
    <w:name w:val="lit"/>
    <w:rsid w:val="00A30B51"/>
  </w:style>
  <w:style w:type="character" w:customStyle="1" w:styleId="kwd">
    <w:name w:val="kwd"/>
    <w:rsid w:val="00A30B51"/>
  </w:style>
  <w:style w:type="character" w:customStyle="1" w:styleId="str">
    <w:name w:val="str"/>
    <w:rsid w:val="00A30B51"/>
  </w:style>
  <w:style w:type="character" w:customStyle="1" w:styleId="com">
    <w:name w:val="com"/>
    <w:rsid w:val="00A30B51"/>
  </w:style>
  <w:style w:type="character" w:customStyle="1" w:styleId="lwcollapsibleareatitle">
    <w:name w:val="lw_collapsiblearea_title"/>
    <w:rsid w:val="00A30B51"/>
  </w:style>
  <w:style w:type="paragraph" w:customStyle="1" w:styleId="body">
    <w:name w:val="body"/>
    <w:basedOn w:val="Normal"/>
    <w:rsid w:val="00A30B51"/>
    <w:pPr>
      <w:spacing w:before="100" w:beforeAutospacing="1" w:after="100" w:afterAutospacing="1" w:line="360" w:lineRule="auto"/>
    </w:pPr>
    <w:rPr>
      <w:rFonts w:ascii="Times New Roman" w:eastAsia="Times New Roman" w:hAnsi="Times New Roman"/>
      <w:sz w:val="24"/>
    </w:rPr>
  </w:style>
  <w:style w:type="character" w:customStyle="1" w:styleId="technology">
    <w:name w:val="technology"/>
    <w:rsid w:val="00A30B51"/>
  </w:style>
  <w:style w:type="character" w:customStyle="1" w:styleId="feature">
    <w:name w:val="feature"/>
    <w:rsid w:val="00A30B51"/>
  </w:style>
  <w:style w:type="character" w:customStyle="1" w:styleId="descriptor">
    <w:name w:val="descriptor"/>
    <w:rsid w:val="00A30B51"/>
  </w:style>
  <w:style w:type="paragraph" w:customStyle="1" w:styleId="graphic">
    <w:name w:val="graphic"/>
    <w:basedOn w:val="Normal"/>
    <w:rsid w:val="00A30B51"/>
    <w:pPr>
      <w:spacing w:before="100" w:beforeAutospacing="1" w:after="100" w:afterAutospacing="1" w:line="360" w:lineRule="auto"/>
    </w:pPr>
    <w:rPr>
      <w:rFonts w:ascii="Times New Roman" w:eastAsia="Times New Roman" w:hAnsi="Times New Roman"/>
      <w:sz w:val="24"/>
    </w:rPr>
  </w:style>
  <w:style w:type="character" w:customStyle="1" w:styleId="uiitem">
    <w:name w:val="uiitem"/>
    <w:rsid w:val="00A30B51"/>
  </w:style>
  <w:style w:type="paragraph" w:customStyle="1" w:styleId="lf-text-block">
    <w:name w:val="lf-text-block"/>
    <w:basedOn w:val="Normal"/>
    <w:rsid w:val="00A30B51"/>
    <w:pPr>
      <w:spacing w:before="100" w:beforeAutospacing="1" w:after="100" w:afterAutospacing="1" w:line="360" w:lineRule="auto"/>
    </w:pPr>
    <w:rPr>
      <w:rFonts w:ascii="Times New Roman" w:eastAsia="Times New Roman" w:hAnsi="Times New Roman"/>
      <w:sz w:val="24"/>
    </w:rPr>
  </w:style>
  <w:style w:type="character" w:customStyle="1" w:styleId="lf-thread-btn">
    <w:name w:val="lf-thread-btn"/>
    <w:rsid w:val="00A30B51"/>
  </w:style>
  <w:style w:type="character" w:customStyle="1" w:styleId="UnresolvedMention1">
    <w:name w:val="Unresolved Mention1"/>
    <w:uiPriority w:val="99"/>
    <w:semiHidden/>
    <w:unhideWhenUsed/>
    <w:rsid w:val="00A30B51"/>
    <w:rPr>
      <w:color w:val="808080"/>
      <w:shd w:val="clear" w:color="auto" w:fill="E6E6E6"/>
    </w:rPr>
  </w:style>
  <w:style w:type="paragraph" w:customStyle="1" w:styleId="DBD2">
    <w:name w:val="D_BD2"/>
    <w:basedOn w:val="Normal"/>
    <w:qFormat/>
    <w:rsid w:val="00A30B51"/>
    <w:pPr>
      <w:keepNext/>
      <w:tabs>
        <w:tab w:val="left" w:pos="1418"/>
        <w:tab w:val="num" w:pos="1800"/>
      </w:tabs>
      <w:spacing w:before="60" w:after="40" w:line="276" w:lineRule="auto"/>
      <w:ind w:left="1800" w:hanging="360"/>
      <w:jc w:val="both"/>
    </w:pPr>
    <w:rPr>
      <w:rFonts w:ascii="Arial" w:eastAsia="Times New Roman" w:hAnsi="Arial" w:cs="Tahoma"/>
    </w:rPr>
  </w:style>
  <w:style w:type="paragraph" w:customStyle="1" w:styleId="DBD3">
    <w:name w:val="D_BD3"/>
    <w:basedOn w:val="Normal"/>
    <w:qFormat/>
    <w:rsid w:val="00A30B51"/>
    <w:pPr>
      <w:keepNext/>
      <w:tabs>
        <w:tab w:val="num" w:pos="2520"/>
      </w:tabs>
      <w:spacing w:before="60" w:after="40" w:line="288" w:lineRule="auto"/>
      <w:ind w:left="2520" w:hanging="360"/>
      <w:jc w:val="both"/>
    </w:pPr>
    <w:rPr>
      <w:rFonts w:ascii="Arial" w:eastAsia="Times New Roman" w:hAnsi="Arial" w:cs="Tahoma"/>
    </w:rPr>
  </w:style>
  <w:style w:type="paragraph" w:customStyle="1" w:styleId="07XenTTgchudng">
    <w:name w:val="07_XenTT:gạch đầu dòng"/>
    <w:qFormat/>
    <w:rsid w:val="00A30B51"/>
    <w:pPr>
      <w:keepNext/>
      <w:numPr>
        <w:numId w:val="18"/>
      </w:numPr>
      <w:spacing w:before="120" w:after="120" w:line="360" w:lineRule="atLeast"/>
      <w:ind w:right="288"/>
      <w:jc w:val="both"/>
    </w:pPr>
    <w:rPr>
      <w:rFonts w:ascii="Times New Roman" w:eastAsia="Times New Roman" w:hAnsi="Times New Roman" w:cs="Times New Roman"/>
      <w:bCs/>
      <w:kern w:val="0"/>
      <w:sz w:val="26"/>
      <w14:ligatures w14:val="none"/>
    </w:rPr>
  </w:style>
  <w:style w:type="paragraph" w:customStyle="1" w:styleId="msonormal0">
    <w:name w:val="msonormal"/>
    <w:basedOn w:val="Normal"/>
    <w:rsid w:val="00A30B51"/>
    <w:pPr>
      <w:spacing w:before="100" w:beforeAutospacing="1" w:after="100" w:afterAutospacing="1"/>
    </w:pPr>
    <w:rPr>
      <w:rFonts w:ascii="Times New Roman" w:eastAsia="Times New Roman" w:hAnsi="Times New Roman"/>
      <w:sz w:val="24"/>
    </w:rPr>
  </w:style>
  <w:style w:type="paragraph" w:customStyle="1" w:styleId="xl65">
    <w:name w:val="xl65"/>
    <w:basedOn w:val="Normal"/>
    <w:rsid w:val="00A30B51"/>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color w:val="000000"/>
      <w:sz w:val="24"/>
    </w:rPr>
  </w:style>
  <w:style w:type="paragraph" w:customStyle="1" w:styleId="xl66">
    <w:name w:val="xl66"/>
    <w:basedOn w:val="Normal"/>
    <w:rsid w:val="00A30B51"/>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rPr>
  </w:style>
  <w:style w:type="character" w:customStyle="1" w:styleId="UnresolvedMention2">
    <w:name w:val="Unresolved Mention2"/>
    <w:basedOn w:val="DefaultParagraphFont"/>
    <w:uiPriority w:val="99"/>
    <w:semiHidden/>
    <w:unhideWhenUsed/>
    <w:rsid w:val="00A30B51"/>
    <w:rPr>
      <w:color w:val="605E5C"/>
      <w:shd w:val="clear" w:color="auto" w:fill="E1DFDD"/>
    </w:rPr>
  </w:style>
  <w:style w:type="character" w:customStyle="1" w:styleId="UnresolvedMention">
    <w:name w:val="Unresolved Mention"/>
    <w:basedOn w:val="DefaultParagraphFont"/>
    <w:uiPriority w:val="99"/>
    <w:semiHidden/>
    <w:unhideWhenUsed/>
    <w:rsid w:val="00A30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Pham Thi Xuan</dc:creator>
  <cp:keywords/>
  <dc:description/>
  <cp:lastModifiedBy>ADMIN</cp:lastModifiedBy>
  <cp:revision>163</cp:revision>
  <dcterms:created xsi:type="dcterms:W3CDTF">2025-10-07T13:02:00Z</dcterms:created>
  <dcterms:modified xsi:type="dcterms:W3CDTF">2025-10-16T13:38:00Z</dcterms:modified>
</cp:coreProperties>
</file>